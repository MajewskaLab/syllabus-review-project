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4692B" w14:textId="3F2C080A" w:rsidR="00355FC2" w:rsidRPr="00B15430" w:rsidRDefault="00355FC2" w:rsidP="00355FC2">
      <w:pPr>
        <w:suppressAutoHyphens/>
        <w:jc w:val="center"/>
        <w:rPr>
          <w:rFonts w:ascii="Times New Roman" w:hAnsi="Times New Roman"/>
          <w:b/>
          <w:sz w:val="22"/>
          <w:szCs w:val="22"/>
          <w:rPrChange w:id="0" w:author="SONIA M HERNANDEZ" w:date="2022-01-10T10:14:00Z">
            <w:rPr>
              <w:rFonts w:ascii="Times New Roman" w:hAnsi="Times New Roman"/>
              <w:b/>
            </w:rPr>
          </w:rPrChange>
        </w:rPr>
      </w:pPr>
      <w:r w:rsidRPr="00B15430">
        <w:rPr>
          <w:rFonts w:ascii="Times New Roman" w:hAnsi="Times New Roman"/>
          <w:b/>
          <w:bCs/>
          <w:sz w:val="22"/>
          <w:szCs w:val="22"/>
          <w:rPrChange w:id="1" w:author="SONIA M HERNANDEZ" w:date="2022-01-10T10:14:00Z">
            <w:rPr>
              <w:rFonts w:ascii="Times New Roman" w:hAnsi="Times New Roman"/>
              <w:b/>
              <w:bCs/>
            </w:rPr>
          </w:rPrChange>
        </w:rPr>
        <w:t>WILD 4060-6060</w:t>
      </w:r>
      <w:r w:rsidR="001441C3" w:rsidRPr="00B15430">
        <w:rPr>
          <w:rFonts w:ascii="Times New Roman" w:hAnsi="Times New Roman"/>
          <w:b/>
          <w:bCs/>
          <w:sz w:val="22"/>
          <w:szCs w:val="22"/>
          <w:rPrChange w:id="2" w:author="SONIA M HERNANDEZ" w:date="2022-01-10T10:14:00Z">
            <w:rPr>
              <w:rFonts w:ascii="Times New Roman" w:hAnsi="Times New Roman"/>
              <w:b/>
              <w:bCs/>
            </w:rPr>
          </w:rPrChange>
        </w:rPr>
        <w:t xml:space="preserve"> Ornithology</w:t>
      </w:r>
      <w:r w:rsidR="001441C3" w:rsidRPr="00B15430">
        <w:rPr>
          <w:rFonts w:ascii="Times New Roman" w:hAnsi="Times New Roman"/>
          <w:sz w:val="22"/>
          <w:szCs w:val="22"/>
          <w:rPrChange w:id="3" w:author="SONIA M HERNANDEZ" w:date="2022-01-10T10:14:00Z">
            <w:rPr>
              <w:rFonts w:ascii="Times New Roman" w:hAnsi="Times New Roman"/>
            </w:rPr>
          </w:rPrChange>
        </w:rPr>
        <w:t xml:space="preserve"> </w:t>
      </w:r>
      <w:r w:rsidR="00002BCD" w:rsidRPr="00B15430">
        <w:rPr>
          <w:rFonts w:ascii="Times New Roman" w:hAnsi="Times New Roman"/>
          <w:sz w:val="22"/>
          <w:szCs w:val="22"/>
          <w:rPrChange w:id="4" w:author="SONIA M HERNANDEZ" w:date="2022-01-10T10:14:00Z">
            <w:rPr>
              <w:rFonts w:ascii="Times New Roman" w:hAnsi="Times New Roman"/>
            </w:rPr>
          </w:rPrChange>
        </w:rPr>
        <w:t xml:space="preserve">– </w:t>
      </w:r>
      <w:r w:rsidR="00002BCD" w:rsidRPr="00B15430">
        <w:rPr>
          <w:rFonts w:ascii="Times New Roman" w:hAnsi="Times New Roman"/>
          <w:b/>
          <w:sz w:val="22"/>
          <w:szCs w:val="22"/>
          <w:rPrChange w:id="5" w:author="SONIA M HERNANDEZ" w:date="2022-01-10T10:14:00Z">
            <w:rPr>
              <w:rFonts w:ascii="Times New Roman" w:hAnsi="Times New Roman"/>
              <w:b/>
            </w:rPr>
          </w:rPrChange>
        </w:rPr>
        <w:t>Course P</w:t>
      </w:r>
      <w:r w:rsidRPr="00B15430">
        <w:rPr>
          <w:rFonts w:ascii="Times New Roman" w:hAnsi="Times New Roman"/>
          <w:b/>
          <w:sz w:val="22"/>
          <w:szCs w:val="22"/>
          <w:rPrChange w:id="6" w:author="SONIA M HERNANDEZ" w:date="2022-01-10T10:14:00Z">
            <w:rPr>
              <w:rFonts w:ascii="Times New Roman" w:hAnsi="Times New Roman"/>
              <w:b/>
            </w:rPr>
          </w:rPrChange>
        </w:rPr>
        <w:t xml:space="preserve">olicies and </w:t>
      </w:r>
      <w:r w:rsidR="001441C3" w:rsidRPr="00B15430">
        <w:rPr>
          <w:rFonts w:ascii="Times New Roman" w:hAnsi="Times New Roman"/>
          <w:b/>
          <w:sz w:val="22"/>
          <w:szCs w:val="22"/>
          <w:rPrChange w:id="7" w:author="SONIA M HERNANDEZ" w:date="2022-01-10T10:14:00Z">
            <w:rPr>
              <w:rFonts w:ascii="Times New Roman" w:hAnsi="Times New Roman"/>
              <w:b/>
            </w:rPr>
          </w:rPrChange>
        </w:rPr>
        <w:t>Tentati</w:t>
      </w:r>
      <w:r w:rsidRPr="00B15430">
        <w:rPr>
          <w:rFonts w:ascii="Times New Roman" w:hAnsi="Times New Roman"/>
          <w:b/>
          <w:sz w:val="22"/>
          <w:szCs w:val="22"/>
          <w:rPrChange w:id="8" w:author="SONIA M HERNANDEZ" w:date="2022-01-10T10:14:00Z">
            <w:rPr>
              <w:rFonts w:ascii="Times New Roman" w:hAnsi="Times New Roman"/>
              <w:b/>
            </w:rPr>
          </w:rPrChange>
        </w:rPr>
        <w:t>ve Schedule</w:t>
      </w:r>
    </w:p>
    <w:p w14:paraId="5837880F" w14:textId="7585554F" w:rsidR="00355FC2" w:rsidRPr="00B15430" w:rsidRDefault="003F48DA" w:rsidP="002C01C1">
      <w:pPr>
        <w:suppressAutoHyphens/>
        <w:jc w:val="center"/>
        <w:rPr>
          <w:rFonts w:ascii="Times New Roman" w:hAnsi="Times New Roman"/>
          <w:b/>
          <w:sz w:val="22"/>
          <w:szCs w:val="22"/>
          <w:rPrChange w:id="9" w:author="SONIA M HERNANDEZ" w:date="2022-01-10T10:14:00Z">
            <w:rPr>
              <w:rFonts w:ascii="Times New Roman" w:hAnsi="Times New Roman"/>
              <w:b/>
            </w:rPr>
          </w:rPrChange>
        </w:rPr>
      </w:pPr>
      <w:r w:rsidRPr="00B15430">
        <w:rPr>
          <w:rFonts w:ascii="Times New Roman" w:hAnsi="Times New Roman"/>
          <w:b/>
          <w:sz w:val="22"/>
          <w:szCs w:val="22"/>
          <w:rPrChange w:id="10" w:author="SONIA M HERNANDEZ" w:date="2022-01-10T10:14:00Z">
            <w:rPr>
              <w:rFonts w:ascii="Times New Roman" w:hAnsi="Times New Roman"/>
              <w:b/>
            </w:rPr>
          </w:rPrChange>
        </w:rPr>
        <w:t xml:space="preserve"> Spring 202</w:t>
      </w:r>
      <w:r w:rsidR="007730E3" w:rsidRPr="00B15430">
        <w:rPr>
          <w:rFonts w:ascii="Times New Roman" w:hAnsi="Times New Roman"/>
          <w:b/>
          <w:sz w:val="22"/>
          <w:szCs w:val="22"/>
          <w:rPrChange w:id="11" w:author="SONIA M HERNANDEZ" w:date="2022-01-10T10:14:00Z">
            <w:rPr>
              <w:rFonts w:ascii="Times New Roman" w:hAnsi="Times New Roman"/>
              <w:b/>
            </w:rPr>
          </w:rPrChange>
        </w:rPr>
        <w:t>2</w:t>
      </w:r>
    </w:p>
    <w:p w14:paraId="22F2D296" w14:textId="77777777" w:rsidR="002C01C1" w:rsidRPr="00B15430" w:rsidRDefault="002C01C1">
      <w:pPr>
        <w:suppressAutoHyphens/>
        <w:rPr>
          <w:rFonts w:ascii="Times New Roman" w:hAnsi="Times New Roman"/>
          <w:b/>
          <w:sz w:val="22"/>
          <w:szCs w:val="22"/>
          <w:rPrChange w:id="12" w:author="SONIA M HERNANDEZ" w:date="2022-01-10T10:14:00Z">
            <w:rPr>
              <w:rFonts w:ascii="Times New Roman" w:hAnsi="Times New Roman"/>
              <w:b/>
            </w:rPr>
          </w:rPrChange>
        </w:rPr>
      </w:pPr>
    </w:p>
    <w:p w14:paraId="5A18EDE2" w14:textId="4322A15E" w:rsidR="004D7D4B" w:rsidRPr="00B15430" w:rsidRDefault="00355FC2">
      <w:pPr>
        <w:suppressAutoHyphens/>
        <w:rPr>
          <w:rFonts w:ascii="Times New Roman" w:hAnsi="Times New Roman"/>
          <w:b/>
          <w:sz w:val="22"/>
          <w:szCs w:val="22"/>
          <w:rPrChange w:id="13" w:author="SONIA M HERNANDEZ" w:date="2022-01-10T10:14:00Z">
            <w:rPr>
              <w:rFonts w:ascii="Times New Roman" w:hAnsi="Times New Roman"/>
              <w:b/>
            </w:rPr>
          </w:rPrChange>
        </w:rPr>
      </w:pPr>
      <w:r w:rsidRPr="00B15430">
        <w:rPr>
          <w:rFonts w:ascii="Times New Roman" w:hAnsi="Times New Roman"/>
          <w:b/>
          <w:sz w:val="22"/>
          <w:szCs w:val="22"/>
          <w:rPrChange w:id="14" w:author="SONIA M HERNANDEZ" w:date="2022-01-10T10:14:00Z">
            <w:rPr>
              <w:rFonts w:ascii="Times New Roman" w:hAnsi="Times New Roman"/>
              <w:b/>
            </w:rPr>
          </w:rPrChange>
        </w:rPr>
        <w:t>Lecture: 11:</w:t>
      </w:r>
      <w:r w:rsidR="00E32CE9" w:rsidRPr="00B15430">
        <w:rPr>
          <w:rFonts w:ascii="Times New Roman" w:hAnsi="Times New Roman"/>
          <w:b/>
          <w:sz w:val="22"/>
          <w:szCs w:val="22"/>
          <w:rPrChange w:id="15" w:author="SONIA M HERNANDEZ" w:date="2022-01-10T10:14:00Z">
            <w:rPr>
              <w:rFonts w:ascii="Times New Roman" w:hAnsi="Times New Roman"/>
              <w:b/>
            </w:rPr>
          </w:rPrChange>
        </w:rPr>
        <w:t>30</w:t>
      </w:r>
      <w:r w:rsidRPr="00B15430">
        <w:rPr>
          <w:rFonts w:ascii="Times New Roman" w:hAnsi="Times New Roman"/>
          <w:b/>
          <w:sz w:val="22"/>
          <w:szCs w:val="22"/>
          <w:rPrChange w:id="16" w:author="SONIA M HERNANDEZ" w:date="2022-01-10T10:14:00Z">
            <w:rPr>
              <w:rFonts w:ascii="Times New Roman" w:hAnsi="Times New Roman"/>
              <w:b/>
            </w:rPr>
          </w:rPrChange>
        </w:rPr>
        <w:t xml:space="preserve"> – 12:</w:t>
      </w:r>
      <w:r w:rsidR="00E32CE9" w:rsidRPr="00B15430">
        <w:rPr>
          <w:rFonts w:ascii="Times New Roman" w:hAnsi="Times New Roman"/>
          <w:b/>
          <w:sz w:val="22"/>
          <w:szCs w:val="22"/>
          <w:rPrChange w:id="17" w:author="SONIA M HERNANDEZ" w:date="2022-01-10T10:14:00Z">
            <w:rPr>
              <w:rFonts w:ascii="Times New Roman" w:hAnsi="Times New Roman"/>
              <w:b/>
            </w:rPr>
          </w:rPrChange>
        </w:rPr>
        <w:t>20</w:t>
      </w:r>
      <w:r w:rsidR="001441C3" w:rsidRPr="00B15430">
        <w:rPr>
          <w:rFonts w:ascii="Times New Roman" w:hAnsi="Times New Roman"/>
          <w:b/>
          <w:sz w:val="22"/>
          <w:szCs w:val="22"/>
          <w:rPrChange w:id="18" w:author="SONIA M HERNANDEZ" w:date="2022-01-10T10:14:00Z">
            <w:rPr>
              <w:rFonts w:ascii="Times New Roman" w:hAnsi="Times New Roman"/>
              <w:b/>
            </w:rPr>
          </w:rPrChange>
        </w:rPr>
        <w:t xml:space="preserve"> MW</w:t>
      </w:r>
      <w:r w:rsidR="004D7D4B" w:rsidRPr="00B15430">
        <w:rPr>
          <w:rFonts w:ascii="Times New Roman" w:hAnsi="Times New Roman"/>
          <w:b/>
          <w:sz w:val="22"/>
          <w:szCs w:val="22"/>
          <w:rPrChange w:id="19" w:author="SONIA M HERNANDEZ" w:date="2022-01-10T10:14:00Z">
            <w:rPr>
              <w:rFonts w:ascii="Times New Roman" w:hAnsi="Times New Roman"/>
              <w:b/>
            </w:rPr>
          </w:rPrChange>
        </w:rPr>
        <w:t>F; Room: 1-304 (bldg. 1040-0304)</w:t>
      </w:r>
    </w:p>
    <w:p w14:paraId="399EA262" w14:textId="11AE9D98" w:rsidR="001441C3" w:rsidRPr="00B15430" w:rsidRDefault="004D7D4B">
      <w:pPr>
        <w:suppressAutoHyphens/>
        <w:rPr>
          <w:rFonts w:ascii="Times New Roman" w:hAnsi="Times New Roman"/>
          <w:b/>
          <w:sz w:val="22"/>
          <w:szCs w:val="22"/>
          <w:rPrChange w:id="20" w:author="SONIA M HERNANDEZ" w:date="2022-01-10T10:14:00Z">
            <w:rPr>
              <w:rFonts w:ascii="Times New Roman" w:hAnsi="Times New Roman"/>
              <w:b/>
            </w:rPr>
          </w:rPrChange>
        </w:rPr>
      </w:pPr>
      <w:r w:rsidRPr="00B15430">
        <w:rPr>
          <w:rFonts w:ascii="Times New Roman" w:hAnsi="Times New Roman"/>
          <w:b/>
          <w:sz w:val="22"/>
          <w:szCs w:val="22"/>
          <w:rPrChange w:id="21" w:author="SONIA M HERNANDEZ" w:date="2022-01-10T10:14:00Z">
            <w:rPr>
              <w:rFonts w:ascii="Times New Roman" w:hAnsi="Times New Roman"/>
              <w:b/>
            </w:rPr>
          </w:rPrChange>
        </w:rPr>
        <w:t>Lab: Fri 08:00-11</w:t>
      </w:r>
      <w:r w:rsidR="001441C3" w:rsidRPr="00B15430">
        <w:rPr>
          <w:rFonts w:ascii="Times New Roman" w:hAnsi="Times New Roman"/>
          <w:b/>
          <w:sz w:val="22"/>
          <w:szCs w:val="22"/>
          <w:rPrChange w:id="22" w:author="SONIA M HERNANDEZ" w:date="2022-01-10T10:14:00Z">
            <w:rPr>
              <w:rFonts w:ascii="Times New Roman" w:hAnsi="Times New Roman"/>
              <w:b/>
            </w:rPr>
          </w:rPrChange>
        </w:rPr>
        <w:t>:</w:t>
      </w:r>
      <w:r w:rsidR="00BE7D2B" w:rsidRPr="00B15430">
        <w:rPr>
          <w:rFonts w:ascii="Times New Roman" w:hAnsi="Times New Roman"/>
          <w:b/>
          <w:sz w:val="22"/>
          <w:szCs w:val="22"/>
          <w:rPrChange w:id="23" w:author="SONIA M HERNANDEZ" w:date="2022-01-10T10:14:00Z">
            <w:rPr>
              <w:rFonts w:ascii="Times New Roman" w:hAnsi="Times New Roman"/>
              <w:b/>
            </w:rPr>
          </w:rPrChange>
        </w:rPr>
        <w:t>1</w:t>
      </w:r>
      <w:r w:rsidRPr="00B15430">
        <w:rPr>
          <w:rFonts w:ascii="Times New Roman" w:hAnsi="Times New Roman"/>
          <w:b/>
          <w:sz w:val="22"/>
          <w:szCs w:val="22"/>
          <w:rPrChange w:id="24" w:author="SONIA M HERNANDEZ" w:date="2022-01-10T10:14:00Z">
            <w:rPr>
              <w:rFonts w:ascii="Times New Roman" w:hAnsi="Times New Roman"/>
              <w:b/>
            </w:rPr>
          </w:rPrChange>
        </w:rPr>
        <w:t>0</w:t>
      </w:r>
      <w:r w:rsidR="00355FC2" w:rsidRPr="00B15430">
        <w:rPr>
          <w:rFonts w:ascii="Times New Roman" w:hAnsi="Times New Roman"/>
          <w:b/>
          <w:sz w:val="22"/>
          <w:szCs w:val="22"/>
          <w:rPrChange w:id="25" w:author="SONIA M HERNANDEZ" w:date="2022-01-10T10:14:00Z">
            <w:rPr>
              <w:rFonts w:ascii="Times New Roman" w:hAnsi="Times New Roman"/>
              <w:b/>
            </w:rPr>
          </w:rPrChange>
        </w:rPr>
        <w:t xml:space="preserve">; </w:t>
      </w:r>
      <w:r w:rsidRPr="00B15430">
        <w:rPr>
          <w:rFonts w:ascii="Times New Roman" w:hAnsi="Times New Roman"/>
          <w:b/>
          <w:sz w:val="22"/>
          <w:szCs w:val="22"/>
          <w:rPrChange w:id="26" w:author="SONIA M HERNANDEZ" w:date="2022-01-10T10:14:00Z">
            <w:rPr>
              <w:rFonts w:ascii="Times New Roman" w:hAnsi="Times New Roman"/>
              <w:b/>
            </w:rPr>
          </w:rPrChange>
        </w:rPr>
        <w:t>Room: 1-101 (bldg. 1040-0101)</w:t>
      </w:r>
    </w:p>
    <w:p w14:paraId="1391BDAE" w14:textId="77777777" w:rsidR="002C01C1" w:rsidRPr="00B15430" w:rsidRDefault="002C01C1">
      <w:pPr>
        <w:suppressAutoHyphens/>
        <w:rPr>
          <w:rFonts w:ascii="Times New Roman" w:hAnsi="Times New Roman"/>
          <w:b/>
          <w:sz w:val="22"/>
          <w:szCs w:val="22"/>
          <w:rPrChange w:id="27" w:author="SONIA M HERNANDEZ" w:date="2022-01-10T10:14:00Z">
            <w:rPr>
              <w:rFonts w:ascii="Times New Roman" w:hAnsi="Times New Roman"/>
              <w:b/>
            </w:rPr>
          </w:rPrChange>
        </w:rPr>
      </w:pPr>
    </w:p>
    <w:p w14:paraId="5885994F" w14:textId="77777777" w:rsidR="002C01C1" w:rsidRPr="00B15430" w:rsidRDefault="001441C3">
      <w:pPr>
        <w:suppressAutoHyphens/>
        <w:rPr>
          <w:rFonts w:ascii="Times New Roman" w:hAnsi="Times New Roman"/>
          <w:sz w:val="22"/>
          <w:szCs w:val="22"/>
          <w:u w:val="single"/>
          <w:rPrChange w:id="28" w:author="SONIA M HERNANDEZ" w:date="2022-01-10T10:14:00Z">
            <w:rPr>
              <w:rFonts w:ascii="Times New Roman" w:hAnsi="Times New Roman"/>
              <w:u w:val="single"/>
            </w:rPr>
          </w:rPrChange>
        </w:rPr>
      </w:pPr>
      <w:r w:rsidRPr="00B15430">
        <w:rPr>
          <w:rFonts w:ascii="Times New Roman" w:hAnsi="Times New Roman"/>
          <w:sz w:val="22"/>
          <w:szCs w:val="22"/>
          <w:u w:val="single"/>
          <w:rPrChange w:id="29" w:author="SONIA M HERNANDEZ" w:date="2022-01-10T10:14:00Z">
            <w:rPr>
              <w:rFonts w:ascii="Times New Roman" w:hAnsi="Times New Roman"/>
              <w:u w:val="single"/>
            </w:rPr>
          </w:rPrChange>
        </w:rPr>
        <w:t>Instructor</w:t>
      </w:r>
      <w:r w:rsidR="00314C3F" w:rsidRPr="00B15430">
        <w:rPr>
          <w:rFonts w:ascii="Times New Roman" w:hAnsi="Times New Roman"/>
          <w:sz w:val="22"/>
          <w:szCs w:val="22"/>
          <w:u w:val="single"/>
          <w:rPrChange w:id="30" w:author="SONIA M HERNANDEZ" w:date="2022-01-10T10:14:00Z">
            <w:rPr>
              <w:rFonts w:ascii="Times New Roman" w:hAnsi="Times New Roman"/>
              <w:u w:val="single"/>
            </w:rPr>
          </w:rPrChange>
        </w:rPr>
        <w:t>s</w:t>
      </w:r>
      <w:r w:rsidRPr="00B15430">
        <w:rPr>
          <w:rFonts w:ascii="Times New Roman" w:hAnsi="Times New Roman"/>
          <w:sz w:val="22"/>
          <w:szCs w:val="22"/>
          <w:u w:val="single"/>
          <w:rPrChange w:id="31" w:author="SONIA M HERNANDEZ" w:date="2022-01-10T10:14:00Z">
            <w:rPr>
              <w:rFonts w:ascii="Times New Roman" w:hAnsi="Times New Roman"/>
              <w:u w:val="single"/>
            </w:rPr>
          </w:rPrChange>
        </w:rPr>
        <w:t xml:space="preserve">:  </w:t>
      </w:r>
    </w:p>
    <w:p w14:paraId="39E7A76A" w14:textId="6927DE33" w:rsidR="00355FC2" w:rsidRPr="00B15430" w:rsidRDefault="000551DA">
      <w:pPr>
        <w:suppressAutoHyphens/>
        <w:rPr>
          <w:rFonts w:ascii="Times New Roman" w:hAnsi="Times New Roman"/>
          <w:sz w:val="22"/>
          <w:szCs w:val="22"/>
          <w:rPrChange w:id="32" w:author="SONIA M HERNANDEZ" w:date="2022-01-10T10:14:00Z">
            <w:rPr>
              <w:rFonts w:ascii="Times New Roman" w:hAnsi="Times New Roman"/>
            </w:rPr>
          </w:rPrChange>
        </w:rPr>
      </w:pPr>
      <w:r w:rsidRPr="00B15430">
        <w:rPr>
          <w:rFonts w:ascii="Times New Roman" w:hAnsi="Times New Roman"/>
          <w:sz w:val="22"/>
          <w:szCs w:val="22"/>
          <w:rPrChange w:id="33" w:author="SONIA M HERNANDEZ" w:date="2022-01-10T10:14:00Z">
            <w:rPr>
              <w:rFonts w:ascii="Times New Roman" w:hAnsi="Times New Roman"/>
            </w:rPr>
          </w:rPrChange>
        </w:rPr>
        <w:t>Clark Rushing</w:t>
      </w:r>
      <w:r w:rsidR="001441C3" w:rsidRPr="00B15430">
        <w:rPr>
          <w:rFonts w:ascii="Times New Roman" w:hAnsi="Times New Roman"/>
          <w:sz w:val="22"/>
          <w:szCs w:val="22"/>
          <w:rPrChange w:id="34" w:author="SONIA M HERNANDEZ" w:date="2022-01-10T10:14:00Z">
            <w:rPr>
              <w:rFonts w:ascii="Times New Roman" w:hAnsi="Times New Roman"/>
            </w:rPr>
          </w:rPrChange>
        </w:rPr>
        <w:t xml:space="preserve">, For. Res. 3-409, </w:t>
      </w:r>
      <w:r w:rsidR="00D31DA9" w:rsidRPr="00B15430">
        <w:rPr>
          <w:rFonts w:ascii="Times New Roman" w:hAnsi="Times New Roman"/>
          <w:sz w:val="22"/>
          <w:szCs w:val="22"/>
          <w:rPrChange w:id="35" w:author="SONIA M HERNANDEZ" w:date="2022-01-10T10:14:00Z">
            <w:rPr>
              <w:rFonts w:ascii="Times New Roman" w:hAnsi="Times New Roman"/>
            </w:rPr>
          </w:rPrChange>
        </w:rPr>
        <w:t>email</w:t>
      </w:r>
      <w:r w:rsidR="00360757" w:rsidRPr="00B15430">
        <w:rPr>
          <w:rFonts w:ascii="Times New Roman" w:hAnsi="Times New Roman"/>
          <w:sz w:val="22"/>
          <w:szCs w:val="22"/>
          <w:rPrChange w:id="36" w:author="SONIA M HERNANDEZ" w:date="2022-01-10T10:14:00Z">
            <w:rPr>
              <w:rFonts w:ascii="Times New Roman" w:hAnsi="Times New Roman"/>
            </w:rPr>
          </w:rPrChange>
        </w:rPr>
        <w:t>:</w:t>
      </w:r>
      <w:r w:rsidR="001D1CF6" w:rsidRPr="00B15430">
        <w:rPr>
          <w:rFonts w:ascii="Times New Roman" w:hAnsi="Times New Roman"/>
          <w:sz w:val="22"/>
          <w:szCs w:val="22"/>
          <w:rPrChange w:id="37" w:author="SONIA M HERNANDEZ" w:date="2022-01-10T10:14:00Z">
            <w:rPr>
              <w:rFonts w:ascii="Times New Roman" w:hAnsi="Times New Roman"/>
            </w:rPr>
          </w:rPrChange>
        </w:rPr>
        <w:t xml:space="preserve"> Clark.Rushing@uga.edu</w:t>
      </w:r>
    </w:p>
    <w:p w14:paraId="382F39B6" w14:textId="7336A4E5" w:rsidR="00355FC2" w:rsidRPr="00B15430" w:rsidRDefault="00314C3F">
      <w:pPr>
        <w:suppressAutoHyphens/>
        <w:rPr>
          <w:rFonts w:ascii="Times New Roman" w:hAnsi="Times New Roman"/>
          <w:sz w:val="22"/>
          <w:szCs w:val="22"/>
          <w:rPrChange w:id="38" w:author="SONIA M HERNANDEZ" w:date="2022-01-10T10:14:00Z">
            <w:rPr>
              <w:rFonts w:ascii="Times New Roman" w:hAnsi="Times New Roman"/>
            </w:rPr>
          </w:rPrChange>
        </w:rPr>
      </w:pPr>
      <w:r w:rsidRPr="00B15430">
        <w:rPr>
          <w:rFonts w:ascii="Times New Roman" w:hAnsi="Times New Roman"/>
          <w:sz w:val="22"/>
          <w:szCs w:val="22"/>
          <w:rPrChange w:id="39" w:author="SONIA M HERNANDEZ" w:date="2022-01-10T10:14:00Z">
            <w:rPr>
              <w:rFonts w:ascii="Times New Roman" w:hAnsi="Times New Roman"/>
            </w:rPr>
          </w:rPrChange>
        </w:rPr>
        <w:t>Sonia M. Hernandez,</w:t>
      </w:r>
      <w:r w:rsidR="00F933FC" w:rsidRPr="00B15430">
        <w:rPr>
          <w:rFonts w:ascii="Times New Roman" w:hAnsi="Times New Roman"/>
          <w:sz w:val="22"/>
          <w:szCs w:val="22"/>
          <w:rPrChange w:id="40" w:author="SONIA M HERNANDEZ" w:date="2022-01-10T10:14:00Z">
            <w:rPr>
              <w:rFonts w:ascii="Times New Roman" w:hAnsi="Times New Roman"/>
            </w:rPr>
          </w:rPrChange>
        </w:rPr>
        <w:t xml:space="preserve"> </w:t>
      </w:r>
      <w:r w:rsidRPr="00B15430">
        <w:rPr>
          <w:rFonts w:ascii="Times New Roman" w:hAnsi="Times New Roman"/>
          <w:sz w:val="22"/>
          <w:szCs w:val="22"/>
          <w:rPrChange w:id="41" w:author="SONIA M HERNANDEZ" w:date="2022-01-10T10:14:00Z">
            <w:rPr>
              <w:rFonts w:ascii="Times New Roman" w:hAnsi="Times New Roman"/>
            </w:rPr>
          </w:rPrChange>
        </w:rPr>
        <w:t xml:space="preserve">email: </w:t>
      </w:r>
      <w:r w:rsidR="000C1995" w:rsidRPr="00B15430">
        <w:rPr>
          <w:rFonts w:ascii="Times New Roman" w:hAnsi="Times New Roman"/>
          <w:sz w:val="22"/>
          <w:szCs w:val="22"/>
          <w:rPrChange w:id="42" w:author="SONIA M HERNANDEZ" w:date="2022-01-10T10:14:00Z">
            <w:rPr/>
          </w:rPrChange>
        </w:rPr>
        <w:fldChar w:fldCharType="begin"/>
      </w:r>
      <w:r w:rsidR="000C1995" w:rsidRPr="00B15430">
        <w:rPr>
          <w:rFonts w:ascii="Times New Roman" w:hAnsi="Times New Roman"/>
          <w:sz w:val="22"/>
          <w:szCs w:val="22"/>
          <w:rPrChange w:id="43" w:author="SONIA M HERNANDEZ" w:date="2022-01-10T10:14:00Z">
            <w:rPr/>
          </w:rPrChange>
        </w:rPr>
        <w:instrText xml:space="preserve"> HYPERLINK "mailto:shernz@uga.edu" </w:instrText>
      </w:r>
      <w:r w:rsidR="000C1995" w:rsidRPr="00B15430">
        <w:rPr>
          <w:rFonts w:ascii="Times New Roman" w:hAnsi="Times New Roman"/>
          <w:sz w:val="22"/>
          <w:szCs w:val="22"/>
          <w:rPrChange w:id="44" w:author="SONIA M HERNANDEZ" w:date="2022-01-10T10:14:00Z">
            <w:rPr/>
          </w:rPrChange>
        </w:rPr>
        <w:fldChar w:fldCharType="separate"/>
      </w:r>
      <w:r w:rsidR="00355FC2" w:rsidRPr="00B15430">
        <w:rPr>
          <w:rStyle w:val="Hyperlink"/>
          <w:rFonts w:ascii="Times New Roman" w:hAnsi="Times New Roman"/>
          <w:sz w:val="22"/>
          <w:szCs w:val="22"/>
          <w:rPrChange w:id="45" w:author="SONIA M HERNANDEZ" w:date="2022-01-10T10:14:00Z">
            <w:rPr>
              <w:rStyle w:val="Hyperlink"/>
              <w:rFonts w:ascii="Times New Roman" w:hAnsi="Times New Roman"/>
            </w:rPr>
          </w:rPrChange>
        </w:rPr>
        <w:t>shernz@uga.edu</w:t>
      </w:r>
      <w:r w:rsidR="000C1995" w:rsidRPr="00B15430">
        <w:rPr>
          <w:rStyle w:val="Hyperlink"/>
          <w:rFonts w:ascii="Times New Roman" w:hAnsi="Times New Roman"/>
          <w:sz w:val="22"/>
          <w:szCs w:val="22"/>
          <w:rPrChange w:id="46" w:author="SONIA M HERNANDEZ" w:date="2022-01-10T10:14:00Z">
            <w:rPr>
              <w:rStyle w:val="Hyperlink"/>
              <w:rFonts w:ascii="Times New Roman" w:hAnsi="Times New Roman"/>
            </w:rPr>
          </w:rPrChange>
        </w:rPr>
        <w:fldChar w:fldCharType="end"/>
      </w:r>
      <w:ins w:id="47" w:author="SONIA M HERNANDEZ" w:date="2022-01-10T10:18:00Z">
        <w:r w:rsidR="00B15430">
          <w:rPr>
            <w:rStyle w:val="Hyperlink"/>
            <w:rFonts w:ascii="Times New Roman" w:hAnsi="Times New Roman"/>
            <w:sz w:val="22"/>
            <w:szCs w:val="22"/>
          </w:rPr>
          <w:t>; 706 296-3909</w:t>
        </w:r>
      </w:ins>
    </w:p>
    <w:p w14:paraId="0204AB64" w14:textId="1086E21A" w:rsidR="007730E3" w:rsidRPr="00B15430" w:rsidRDefault="00E03DC6" w:rsidP="005F61B9">
      <w:pPr>
        <w:widowControl/>
        <w:rPr>
          <w:rFonts w:ascii="Times New Roman" w:hAnsi="Times New Roman"/>
          <w:sz w:val="22"/>
          <w:szCs w:val="22"/>
          <w:rPrChange w:id="48" w:author="SONIA M HERNANDEZ" w:date="2022-01-10T10:14:00Z">
            <w:rPr>
              <w:rFonts w:ascii="Times New Roman" w:hAnsi="Times New Roman"/>
              <w:szCs w:val="24"/>
            </w:rPr>
          </w:rPrChange>
        </w:rPr>
      </w:pPr>
      <w:r w:rsidRPr="00B15430">
        <w:rPr>
          <w:rFonts w:ascii="Times New Roman" w:hAnsi="Times New Roman"/>
          <w:sz w:val="22"/>
          <w:szCs w:val="22"/>
          <w:rPrChange w:id="49" w:author="SONIA M HERNANDEZ" w:date="2022-01-10T10:14:00Z">
            <w:rPr>
              <w:rFonts w:ascii="Times New Roman" w:hAnsi="Times New Roman"/>
              <w:szCs w:val="24"/>
            </w:rPr>
          </w:rPrChange>
        </w:rPr>
        <w:t>Teach</w:t>
      </w:r>
      <w:r w:rsidR="00CA6459" w:rsidRPr="00B15430">
        <w:rPr>
          <w:rFonts w:ascii="Times New Roman" w:hAnsi="Times New Roman"/>
          <w:sz w:val="22"/>
          <w:szCs w:val="22"/>
          <w:rPrChange w:id="50" w:author="SONIA M HERNANDEZ" w:date="2022-01-10T10:14:00Z">
            <w:rPr>
              <w:rFonts w:ascii="Times New Roman" w:hAnsi="Times New Roman"/>
              <w:szCs w:val="24"/>
            </w:rPr>
          </w:rPrChange>
        </w:rPr>
        <w:t xml:space="preserve">ing assistant: </w:t>
      </w:r>
      <w:r w:rsidR="007730E3" w:rsidRPr="00B15430">
        <w:rPr>
          <w:rFonts w:ascii="Times New Roman" w:hAnsi="Times New Roman"/>
          <w:sz w:val="22"/>
          <w:szCs w:val="22"/>
          <w:rPrChange w:id="51" w:author="SONIA M HERNANDEZ" w:date="2022-01-10T10:14:00Z">
            <w:rPr>
              <w:rFonts w:ascii="Times New Roman" w:hAnsi="Times New Roman"/>
              <w:szCs w:val="24"/>
            </w:rPr>
          </w:rPrChange>
        </w:rPr>
        <w:t xml:space="preserve">Julia Silva </w:t>
      </w:r>
      <w:proofErr w:type="spellStart"/>
      <w:r w:rsidR="007730E3" w:rsidRPr="00B15430">
        <w:rPr>
          <w:rFonts w:ascii="Times New Roman" w:hAnsi="Times New Roman"/>
          <w:sz w:val="22"/>
          <w:szCs w:val="22"/>
          <w:rPrChange w:id="52" w:author="SONIA M HERNANDEZ" w:date="2022-01-10T10:14:00Z">
            <w:rPr>
              <w:rFonts w:ascii="Times New Roman" w:hAnsi="Times New Roman"/>
              <w:szCs w:val="24"/>
            </w:rPr>
          </w:rPrChange>
        </w:rPr>
        <w:t>Seixas</w:t>
      </w:r>
      <w:proofErr w:type="spellEnd"/>
      <w:r w:rsidR="007730E3" w:rsidRPr="00B15430">
        <w:rPr>
          <w:rFonts w:ascii="Times New Roman" w:hAnsi="Times New Roman"/>
          <w:sz w:val="22"/>
          <w:szCs w:val="22"/>
          <w:rPrChange w:id="53" w:author="SONIA M HERNANDEZ" w:date="2022-01-10T10:14:00Z">
            <w:rPr>
              <w:rFonts w:ascii="Times New Roman" w:hAnsi="Times New Roman"/>
              <w:szCs w:val="24"/>
            </w:rPr>
          </w:rPrChange>
        </w:rPr>
        <w:t xml:space="preserve"> </w:t>
      </w:r>
      <w:r w:rsidR="000C1995" w:rsidRPr="00B15430">
        <w:rPr>
          <w:rFonts w:ascii="Times New Roman" w:hAnsi="Times New Roman"/>
          <w:sz w:val="22"/>
          <w:szCs w:val="22"/>
          <w:rPrChange w:id="54" w:author="SONIA M HERNANDEZ" w:date="2022-01-10T10:14:00Z">
            <w:rPr/>
          </w:rPrChange>
        </w:rPr>
        <w:fldChar w:fldCharType="begin"/>
      </w:r>
      <w:r w:rsidR="000C1995" w:rsidRPr="00B15430">
        <w:rPr>
          <w:rFonts w:ascii="Times New Roman" w:hAnsi="Times New Roman"/>
          <w:sz w:val="22"/>
          <w:szCs w:val="22"/>
          <w:rPrChange w:id="55" w:author="SONIA M HERNANDEZ" w:date="2022-01-10T10:14:00Z">
            <w:rPr/>
          </w:rPrChange>
        </w:rPr>
        <w:instrText xml:space="preserve"> HYPERLINK "mailto:Julia.SilvaSeixas@uga.edu" </w:instrText>
      </w:r>
      <w:r w:rsidR="000C1995" w:rsidRPr="00B15430">
        <w:rPr>
          <w:rFonts w:ascii="Times New Roman" w:hAnsi="Times New Roman"/>
          <w:sz w:val="22"/>
          <w:szCs w:val="22"/>
          <w:rPrChange w:id="56" w:author="SONIA M HERNANDEZ" w:date="2022-01-10T10:14:00Z">
            <w:rPr/>
          </w:rPrChange>
        </w:rPr>
        <w:fldChar w:fldCharType="separate"/>
      </w:r>
      <w:r w:rsidR="007730E3" w:rsidRPr="00B15430">
        <w:rPr>
          <w:rStyle w:val="Hyperlink"/>
          <w:rFonts w:ascii="Times New Roman" w:hAnsi="Times New Roman"/>
          <w:sz w:val="22"/>
          <w:szCs w:val="22"/>
          <w:rPrChange w:id="57" w:author="SONIA M HERNANDEZ" w:date="2022-01-10T10:14:00Z">
            <w:rPr>
              <w:rStyle w:val="Hyperlink"/>
              <w:rFonts w:ascii="Times New Roman" w:hAnsi="Times New Roman"/>
              <w:szCs w:val="24"/>
            </w:rPr>
          </w:rPrChange>
        </w:rPr>
        <w:t>Julia.SilvaSeixas@uga.edu</w:t>
      </w:r>
      <w:r w:rsidR="000C1995" w:rsidRPr="00B15430">
        <w:rPr>
          <w:rStyle w:val="Hyperlink"/>
          <w:rFonts w:ascii="Times New Roman" w:hAnsi="Times New Roman"/>
          <w:sz w:val="22"/>
          <w:szCs w:val="22"/>
          <w:rPrChange w:id="58" w:author="SONIA M HERNANDEZ" w:date="2022-01-10T10:14:00Z">
            <w:rPr>
              <w:rStyle w:val="Hyperlink"/>
              <w:rFonts w:ascii="Times New Roman" w:hAnsi="Times New Roman"/>
              <w:szCs w:val="24"/>
            </w:rPr>
          </w:rPrChange>
        </w:rPr>
        <w:fldChar w:fldCharType="end"/>
      </w:r>
    </w:p>
    <w:p w14:paraId="1CC1E814" w14:textId="219CB8FE" w:rsidR="00EE7829" w:rsidRPr="00B15430" w:rsidRDefault="000C1995" w:rsidP="007730E3">
      <w:pPr>
        <w:widowControl/>
        <w:rPr>
          <w:rFonts w:ascii="Times New Roman" w:hAnsi="Times New Roman"/>
          <w:snapToGrid/>
          <w:sz w:val="22"/>
          <w:szCs w:val="22"/>
          <w:rPrChange w:id="59" w:author="SONIA M HERNANDEZ" w:date="2022-01-10T10:14:00Z">
            <w:rPr>
              <w:rFonts w:ascii="Times New Roman" w:hAnsi="Times New Roman"/>
              <w:snapToGrid/>
              <w:szCs w:val="24"/>
            </w:rPr>
          </w:rPrChange>
        </w:rPr>
      </w:pPr>
      <w:r w:rsidRPr="00B15430">
        <w:rPr>
          <w:rFonts w:ascii="Times New Roman" w:hAnsi="Times New Roman"/>
          <w:sz w:val="22"/>
          <w:szCs w:val="22"/>
          <w:rPrChange w:id="60" w:author="SONIA M HERNANDEZ" w:date="2022-01-10T10:14:00Z">
            <w:rPr/>
          </w:rPrChange>
        </w:rPr>
        <w:fldChar w:fldCharType="begin"/>
      </w:r>
      <w:r w:rsidRPr="00B15430">
        <w:rPr>
          <w:rFonts w:ascii="Times New Roman" w:hAnsi="Times New Roman"/>
          <w:sz w:val="22"/>
          <w:szCs w:val="22"/>
          <w:rPrChange w:id="61" w:author="SONIA M HERNANDEZ" w:date="2022-01-10T10:14:00Z">
            <w:rPr/>
          </w:rPrChange>
        </w:rPr>
        <w:instrText xml:space="preserve"> HYPERLINK "mailto:adk42123@uga.edu" \t "_blank" </w:instrText>
      </w:r>
      <w:r w:rsidRPr="00B15430">
        <w:rPr>
          <w:rFonts w:ascii="Times New Roman" w:hAnsi="Times New Roman"/>
          <w:sz w:val="22"/>
          <w:szCs w:val="22"/>
          <w:rPrChange w:id="62" w:author="SONIA M HERNANDEZ" w:date="2022-01-10T10:14:00Z">
            <w:rPr/>
          </w:rPrChange>
        </w:rPr>
        <w:fldChar w:fldCharType="separate"/>
      </w:r>
      <w:r w:rsidRPr="00B15430">
        <w:rPr>
          <w:rFonts w:ascii="Times New Roman" w:hAnsi="Times New Roman"/>
          <w:sz w:val="22"/>
          <w:szCs w:val="22"/>
          <w:rPrChange w:id="63" w:author="SONIA M HERNANDEZ" w:date="2022-01-10T10:14:00Z">
            <w:rPr/>
          </w:rPrChange>
        </w:rPr>
        <w:fldChar w:fldCharType="end"/>
      </w:r>
    </w:p>
    <w:p w14:paraId="7747835E" w14:textId="4FC1E5F1" w:rsidR="001441C3" w:rsidRPr="00B15430" w:rsidRDefault="001441C3">
      <w:pPr>
        <w:suppressAutoHyphens/>
        <w:rPr>
          <w:rFonts w:ascii="Times New Roman" w:hAnsi="Times New Roman"/>
          <w:sz w:val="22"/>
          <w:szCs w:val="22"/>
          <w:rPrChange w:id="64" w:author="SONIA M HERNANDEZ" w:date="2022-01-10T10:14:00Z">
            <w:rPr>
              <w:rFonts w:ascii="Times New Roman" w:hAnsi="Times New Roman"/>
            </w:rPr>
          </w:rPrChange>
        </w:rPr>
      </w:pPr>
      <w:r w:rsidRPr="00B15430">
        <w:rPr>
          <w:rFonts w:ascii="Times New Roman" w:hAnsi="Times New Roman"/>
          <w:sz w:val="22"/>
          <w:szCs w:val="22"/>
          <w:u w:val="words"/>
          <w:rPrChange w:id="65" w:author="SONIA M HERNANDEZ" w:date="2022-01-10T10:14:00Z">
            <w:rPr>
              <w:rFonts w:ascii="Times New Roman" w:hAnsi="Times New Roman"/>
              <w:u w:val="words"/>
            </w:rPr>
          </w:rPrChange>
        </w:rPr>
        <w:t>Course Objectives</w:t>
      </w:r>
      <w:r w:rsidRPr="00B15430">
        <w:rPr>
          <w:rFonts w:ascii="Times New Roman" w:hAnsi="Times New Roman"/>
          <w:sz w:val="22"/>
          <w:szCs w:val="22"/>
          <w:rPrChange w:id="66" w:author="SONIA M HERNANDEZ" w:date="2022-01-10T10:14:00Z">
            <w:rPr>
              <w:rFonts w:ascii="Times New Roman" w:hAnsi="Times New Roman"/>
            </w:rPr>
          </w:rPrChange>
        </w:rPr>
        <w:t xml:space="preserve">:  To familiarize students with avian biology, including anatomy and physiology, behavior, ecology, evolution, and conservation.  Lab </w:t>
      </w:r>
      <w:r w:rsidR="00355FC2" w:rsidRPr="00B15430">
        <w:rPr>
          <w:rFonts w:ascii="Times New Roman" w:hAnsi="Times New Roman"/>
          <w:sz w:val="22"/>
          <w:szCs w:val="22"/>
          <w:rPrChange w:id="67" w:author="SONIA M HERNANDEZ" w:date="2022-01-10T10:14:00Z">
            <w:rPr>
              <w:rFonts w:ascii="Times New Roman" w:hAnsi="Times New Roman"/>
            </w:rPr>
          </w:rPrChange>
        </w:rPr>
        <w:t xml:space="preserve">and field </w:t>
      </w:r>
      <w:r w:rsidRPr="00B15430">
        <w:rPr>
          <w:rFonts w:ascii="Times New Roman" w:hAnsi="Times New Roman"/>
          <w:sz w:val="22"/>
          <w:szCs w:val="22"/>
          <w:rPrChange w:id="68" w:author="SONIA M HERNANDEZ" w:date="2022-01-10T10:14:00Z">
            <w:rPr>
              <w:rFonts w:ascii="Times New Roman" w:hAnsi="Times New Roman"/>
            </w:rPr>
          </w:rPrChange>
        </w:rPr>
        <w:t>exercises will emphasize taxonomy and identification of North American birds through use of field labs and study skins.</w:t>
      </w:r>
    </w:p>
    <w:p w14:paraId="0D879B39" w14:textId="77777777" w:rsidR="001441C3" w:rsidRPr="00B15430" w:rsidRDefault="001441C3">
      <w:pPr>
        <w:suppressAutoHyphens/>
        <w:rPr>
          <w:rFonts w:ascii="Times New Roman" w:hAnsi="Times New Roman"/>
          <w:sz w:val="22"/>
          <w:szCs w:val="22"/>
          <w:rPrChange w:id="69" w:author="SONIA M HERNANDEZ" w:date="2022-01-10T10:14:00Z">
            <w:rPr>
              <w:rFonts w:ascii="Times New Roman" w:hAnsi="Times New Roman"/>
            </w:rPr>
          </w:rPrChange>
        </w:rPr>
      </w:pPr>
    </w:p>
    <w:p w14:paraId="265A86BE" w14:textId="0E8C1A85" w:rsidR="001441C3" w:rsidRPr="00B15430" w:rsidRDefault="001441C3">
      <w:pPr>
        <w:suppressAutoHyphens/>
        <w:rPr>
          <w:rFonts w:ascii="Times New Roman" w:hAnsi="Times New Roman"/>
          <w:sz w:val="22"/>
          <w:szCs w:val="22"/>
          <w:rPrChange w:id="70" w:author="SONIA M HERNANDEZ" w:date="2022-01-10T10:14:00Z">
            <w:rPr>
              <w:rFonts w:ascii="Times New Roman" w:hAnsi="Times New Roman"/>
            </w:rPr>
          </w:rPrChange>
        </w:rPr>
      </w:pPr>
      <w:r w:rsidRPr="00B15430">
        <w:rPr>
          <w:rFonts w:ascii="Times New Roman" w:hAnsi="Times New Roman"/>
          <w:sz w:val="22"/>
          <w:szCs w:val="22"/>
          <w:u w:val="words"/>
          <w:rPrChange w:id="71" w:author="SONIA M HERNANDEZ" w:date="2022-01-10T10:14:00Z">
            <w:rPr>
              <w:rFonts w:ascii="Times New Roman" w:hAnsi="Times New Roman"/>
              <w:u w:val="words"/>
            </w:rPr>
          </w:rPrChange>
        </w:rPr>
        <w:t>Texts</w:t>
      </w:r>
      <w:r w:rsidRPr="00B15430">
        <w:rPr>
          <w:rFonts w:ascii="Times New Roman" w:hAnsi="Times New Roman"/>
          <w:sz w:val="22"/>
          <w:szCs w:val="22"/>
          <w:rPrChange w:id="72" w:author="SONIA M HERNANDEZ" w:date="2022-01-10T10:14:00Z">
            <w:rPr>
              <w:rFonts w:ascii="Times New Roman" w:hAnsi="Times New Roman"/>
            </w:rPr>
          </w:rPrChange>
        </w:rPr>
        <w:t>:  Req</w:t>
      </w:r>
      <w:r w:rsidR="00CF1816" w:rsidRPr="00B15430">
        <w:rPr>
          <w:rFonts w:ascii="Times New Roman" w:hAnsi="Times New Roman"/>
          <w:sz w:val="22"/>
          <w:szCs w:val="22"/>
          <w:rPrChange w:id="73" w:author="SONIA M HERNANDEZ" w:date="2022-01-10T10:14:00Z">
            <w:rPr>
              <w:rFonts w:ascii="Times New Roman" w:hAnsi="Times New Roman"/>
            </w:rPr>
          </w:rPrChange>
        </w:rPr>
        <w:t>uired</w:t>
      </w:r>
      <w:proofErr w:type="gramStart"/>
      <w:r w:rsidR="00CF1816" w:rsidRPr="00B15430">
        <w:rPr>
          <w:rFonts w:ascii="Times New Roman" w:hAnsi="Times New Roman"/>
          <w:sz w:val="22"/>
          <w:szCs w:val="22"/>
          <w:rPrChange w:id="74" w:author="SONIA M HERNANDEZ" w:date="2022-01-10T10:14:00Z">
            <w:rPr>
              <w:rFonts w:ascii="Times New Roman" w:hAnsi="Times New Roman"/>
            </w:rPr>
          </w:rPrChange>
        </w:rPr>
        <w:t>:  (</w:t>
      </w:r>
      <w:proofErr w:type="gramEnd"/>
      <w:r w:rsidR="00CF1816" w:rsidRPr="00B15430">
        <w:rPr>
          <w:rFonts w:ascii="Times New Roman" w:hAnsi="Times New Roman"/>
          <w:sz w:val="22"/>
          <w:szCs w:val="22"/>
          <w:rPrChange w:id="75" w:author="SONIA M HERNANDEZ" w:date="2022-01-10T10:14:00Z">
            <w:rPr>
              <w:rFonts w:ascii="Times New Roman" w:hAnsi="Times New Roman"/>
            </w:rPr>
          </w:rPrChange>
        </w:rPr>
        <w:t>1) Gill, Frank B.  2006</w:t>
      </w:r>
      <w:r w:rsidRPr="00B15430">
        <w:rPr>
          <w:rFonts w:ascii="Times New Roman" w:hAnsi="Times New Roman"/>
          <w:sz w:val="22"/>
          <w:szCs w:val="22"/>
          <w:rPrChange w:id="76" w:author="SONIA M HERNANDEZ" w:date="2022-01-10T10:14:00Z">
            <w:rPr>
              <w:rFonts w:ascii="Times New Roman" w:hAnsi="Times New Roman"/>
            </w:rPr>
          </w:rPrChange>
        </w:rPr>
        <w:t>.  Ornithology.  Third edition.  W. H. Freema</w:t>
      </w:r>
      <w:r w:rsidR="008C4835" w:rsidRPr="00B15430">
        <w:rPr>
          <w:rFonts w:ascii="Times New Roman" w:hAnsi="Times New Roman"/>
          <w:sz w:val="22"/>
          <w:szCs w:val="22"/>
          <w:rPrChange w:id="77" w:author="SONIA M HERNANDEZ" w:date="2022-01-10T10:14:00Z">
            <w:rPr>
              <w:rFonts w:ascii="Times New Roman" w:hAnsi="Times New Roman"/>
            </w:rPr>
          </w:rPrChange>
        </w:rPr>
        <w:t xml:space="preserve">n and Co.  (2) A field </w:t>
      </w:r>
      <w:proofErr w:type="gramStart"/>
      <w:r w:rsidR="008C4835" w:rsidRPr="00B15430">
        <w:rPr>
          <w:rFonts w:ascii="Times New Roman" w:hAnsi="Times New Roman"/>
          <w:sz w:val="22"/>
          <w:szCs w:val="22"/>
          <w:rPrChange w:id="78" w:author="SONIA M HERNANDEZ" w:date="2022-01-10T10:14:00Z">
            <w:rPr>
              <w:rFonts w:ascii="Times New Roman" w:hAnsi="Times New Roman"/>
            </w:rPr>
          </w:rPrChange>
        </w:rPr>
        <w:t>guide</w:t>
      </w:r>
      <w:proofErr w:type="gramEnd"/>
      <w:r w:rsidR="008C4835" w:rsidRPr="00B15430">
        <w:rPr>
          <w:rFonts w:ascii="Times New Roman" w:hAnsi="Times New Roman"/>
          <w:sz w:val="22"/>
          <w:szCs w:val="22"/>
          <w:rPrChange w:id="79" w:author="SONIA M HERNANDEZ" w:date="2022-01-10T10:14:00Z">
            <w:rPr>
              <w:rFonts w:ascii="Times New Roman" w:hAnsi="Times New Roman"/>
            </w:rPr>
          </w:rPrChange>
        </w:rPr>
        <w:t>.  We</w:t>
      </w:r>
      <w:r w:rsidRPr="00B15430">
        <w:rPr>
          <w:rFonts w:ascii="Times New Roman" w:hAnsi="Times New Roman"/>
          <w:sz w:val="22"/>
          <w:szCs w:val="22"/>
          <w:rPrChange w:id="80" w:author="SONIA M HERNANDEZ" w:date="2022-01-10T10:14:00Z">
            <w:rPr>
              <w:rFonts w:ascii="Times New Roman" w:hAnsi="Times New Roman"/>
            </w:rPr>
          </w:rPrChange>
        </w:rPr>
        <w:t xml:space="preserve"> recommend Peterson, Roger T.  1980.  A field guide to the birds of eastern and central North America.  Fourth edition.  Houghton Mifflin.  </w:t>
      </w:r>
      <w:r w:rsidRPr="00B15430">
        <w:rPr>
          <w:rFonts w:ascii="Times New Roman" w:hAnsi="Times New Roman"/>
          <w:b/>
          <w:sz w:val="22"/>
          <w:szCs w:val="22"/>
          <w:rPrChange w:id="81" w:author="SONIA M HERNANDEZ" w:date="2022-01-10T10:14:00Z">
            <w:rPr>
              <w:rFonts w:ascii="Times New Roman" w:hAnsi="Times New Roman"/>
              <w:b/>
            </w:rPr>
          </w:rPrChange>
        </w:rPr>
        <w:t>Or</w:t>
      </w:r>
      <w:r w:rsidRPr="00B15430">
        <w:rPr>
          <w:rFonts w:ascii="Times New Roman" w:hAnsi="Times New Roman"/>
          <w:sz w:val="22"/>
          <w:szCs w:val="22"/>
          <w:rPrChange w:id="82" w:author="SONIA M HERNANDEZ" w:date="2022-01-10T10:14:00Z">
            <w:rPr>
              <w:rFonts w:ascii="Times New Roman" w:hAnsi="Times New Roman"/>
            </w:rPr>
          </w:rPrChange>
        </w:rPr>
        <w:t xml:space="preserve"> Sibley, David A.  </w:t>
      </w:r>
      <w:r w:rsidRPr="00B15430">
        <w:rPr>
          <w:rFonts w:ascii="Times New Roman" w:hAnsi="Times New Roman"/>
          <w:snapToGrid/>
          <w:sz w:val="22"/>
          <w:szCs w:val="22"/>
          <w:rPrChange w:id="83" w:author="SONIA M HERNANDEZ" w:date="2022-01-10T10:14:00Z">
            <w:rPr>
              <w:rFonts w:ascii="Times New Roman" w:hAnsi="Times New Roman"/>
              <w:snapToGrid/>
              <w:szCs w:val="16"/>
            </w:rPr>
          </w:rPrChange>
        </w:rPr>
        <w:t>The Sibley Field Guide to Birds of Eastern North America</w:t>
      </w:r>
      <w:r w:rsidR="00E76887" w:rsidRPr="00B15430">
        <w:rPr>
          <w:rFonts w:ascii="Times New Roman" w:hAnsi="Times New Roman"/>
          <w:snapToGrid/>
          <w:sz w:val="22"/>
          <w:szCs w:val="22"/>
          <w:rPrChange w:id="84" w:author="SONIA M HERNANDEZ" w:date="2022-01-10T10:14:00Z">
            <w:rPr>
              <w:rFonts w:ascii="Times New Roman" w:hAnsi="Times New Roman"/>
              <w:snapToGrid/>
              <w:szCs w:val="16"/>
            </w:rPr>
          </w:rPrChange>
        </w:rPr>
        <w:t>. Knopf.</w:t>
      </w:r>
      <w:r w:rsidRPr="00B15430">
        <w:rPr>
          <w:rFonts w:ascii="Times New Roman" w:hAnsi="Times New Roman"/>
          <w:snapToGrid/>
          <w:sz w:val="22"/>
          <w:szCs w:val="22"/>
          <w:rPrChange w:id="85" w:author="SONIA M HERNANDEZ" w:date="2022-01-10T10:14:00Z">
            <w:rPr>
              <w:rFonts w:ascii="Times New Roman" w:hAnsi="Times New Roman"/>
              <w:snapToGrid/>
              <w:szCs w:val="16"/>
            </w:rPr>
          </w:rPrChange>
        </w:rPr>
        <w:t xml:space="preserve"> (paperback).</w:t>
      </w:r>
      <w:r w:rsidRPr="00B15430">
        <w:rPr>
          <w:rFonts w:ascii="Times New Roman" w:hAnsi="Times New Roman"/>
          <w:sz w:val="22"/>
          <w:szCs w:val="22"/>
          <w:rPrChange w:id="86" w:author="SONIA M HERNANDEZ" w:date="2022-01-10T10:14:00Z">
            <w:rPr>
              <w:rFonts w:ascii="Times New Roman" w:hAnsi="Times New Roman"/>
            </w:rPr>
          </w:rPrChange>
        </w:rPr>
        <w:t xml:space="preserve"> </w:t>
      </w:r>
      <w:r w:rsidR="003276F9" w:rsidRPr="00B15430">
        <w:rPr>
          <w:rFonts w:ascii="Times New Roman" w:hAnsi="Times New Roman"/>
          <w:sz w:val="22"/>
          <w:szCs w:val="22"/>
          <w:rPrChange w:id="87" w:author="SONIA M HERNANDEZ" w:date="2022-01-10T10:14:00Z">
            <w:rPr>
              <w:rFonts w:ascii="Times New Roman" w:hAnsi="Times New Roman"/>
            </w:rPr>
          </w:rPrChange>
        </w:rPr>
        <w:t xml:space="preserve">  </w:t>
      </w:r>
      <w:r w:rsidR="00FB6445" w:rsidRPr="00B15430">
        <w:rPr>
          <w:rFonts w:ascii="Times New Roman" w:hAnsi="Times New Roman"/>
          <w:sz w:val="22"/>
          <w:szCs w:val="22"/>
          <w:rPrChange w:id="88" w:author="SONIA M HERNANDEZ" w:date="2022-01-10T10:14:00Z">
            <w:rPr>
              <w:rFonts w:ascii="Times New Roman" w:hAnsi="Times New Roman"/>
            </w:rPr>
          </w:rPrChange>
        </w:rPr>
        <w:t>In addition, we may post selected Readings.</w:t>
      </w:r>
    </w:p>
    <w:p w14:paraId="79EFE0DD" w14:textId="77777777" w:rsidR="001441C3" w:rsidRPr="00B15430" w:rsidRDefault="001441C3">
      <w:pPr>
        <w:suppressAutoHyphens/>
        <w:rPr>
          <w:rFonts w:ascii="Times New Roman" w:hAnsi="Times New Roman"/>
          <w:sz w:val="22"/>
          <w:szCs w:val="22"/>
          <w:rPrChange w:id="89" w:author="SONIA M HERNANDEZ" w:date="2022-01-10T10:14:00Z">
            <w:rPr>
              <w:rFonts w:ascii="Times New Roman" w:hAnsi="Times New Roman"/>
            </w:rPr>
          </w:rPrChange>
        </w:rPr>
      </w:pPr>
    </w:p>
    <w:p w14:paraId="0292872F" w14:textId="0757CA5D" w:rsidR="001441C3" w:rsidRPr="00B15430" w:rsidRDefault="001441C3">
      <w:pPr>
        <w:suppressAutoHyphens/>
        <w:rPr>
          <w:rFonts w:ascii="Times New Roman" w:hAnsi="Times New Roman"/>
          <w:sz w:val="22"/>
          <w:szCs w:val="22"/>
          <w:rPrChange w:id="90" w:author="SONIA M HERNANDEZ" w:date="2022-01-10T10:14:00Z">
            <w:rPr>
              <w:rFonts w:ascii="Times New Roman" w:hAnsi="Times New Roman"/>
            </w:rPr>
          </w:rPrChange>
        </w:rPr>
      </w:pPr>
      <w:r w:rsidRPr="00B15430">
        <w:rPr>
          <w:rFonts w:ascii="Times New Roman" w:hAnsi="Times New Roman"/>
          <w:sz w:val="22"/>
          <w:szCs w:val="22"/>
          <w:u w:val="words"/>
          <w:rPrChange w:id="91" w:author="SONIA M HERNANDEZ" w:date="2022-01-10T10:14:00Z">
            <w:rPr>
              <w:rFonts w:ascii="Times New Roman" w:hAnsi="Times New Roman"/>
              <w:u w:val="words"/>
            </w:rPr>
          </w:rPrChange>
        </w:rPr>
        <w:t>Grading</w:t>
      </w:r>
      <w:r w:rsidRPr="00B15430">
        <w:rPr>
          <w:rFonts w:ascii="Times New Roman" w:hAnsi="Times New Roman"/>
          <w:sz w:val="22"/>
          <w:szCs w:val="22"/>
          <w:rPrChange w:id="92" w:author="SONIA M HERNANDEZ" w:date="2022-01-10T10:14:00Z">
            <w:rPr>
              <w:rFonts w:ascii="Times New Roman" w:hAnsi="Times New Roman"/>
            </w:rPr>
          </w:rPrChange>
        </w:rPr>
        <w:t>:  Your gra</w:t>
      </w:r>
      <w:r w:rsidR="00E9550E" w:rsidRPr="00B15430">
        <w:rPr>
          <w:rFonts w:ascii="Times New Roman" w:hAnsi="Times New Roman"/>
          <w:sz w:val="22"/>
          <w:szCs w:val="22"/>
          <w:rPrChange w:id="93" w:author="SONIA M HERNANDEZ" w:date="2022-01-10T10:14:00Z">
            <w:rPr>
              <w:rFonts w:ascii="Times New Roman" w:hAnsi="Times New Roman"/>
            </w:rPr>
          </w:rPrChange>
        </w:rPr>
        <w:t>de will be based on a total of 650</w:t>
      </w:r>
      <w:r w:rsidRPr="00B15430">
        <w:rPr>
          <w:rFonts w:ascii="Times New Roman" w:hAnsi="Times New Roman"/>
          <w:sz w:val="22"/>
          <w:szCs w:val="22"/>
          <w:rPrChange w:id="94" w:author="SONIA M HERNANDEZ" w:date="2022-01-10T10:14:00Z">
            <w:rPr>
              <w:rFonts w:ascii="Times New Roman" w:hAnsi="Times New Roman"/>
            </w:rPr>
          </w:rPrChange>
        </w:rPr>
        <w:t xml:space="preserve"> points, split between two lecture exams (100 points each), a </w:t>
      </w:r>
      <w:r w:rsidR="002C5D65" w:rsidRPr="00B15430">
        <w:rPr>
          <w:rFonts w:ascii="Times New Roman" w:hAnsi="Times New Roman"/>
          <w:sz w:val="22"/>
          <w:szCs w:val="22"/>
          <w:rPrChange w:id="95" w:author="SONIA M HERNANDEZ" w:date="2022-01-10T10:14:00Z">
            <w:rPr>
              <w:rFonts w:ascii="Times New Roman" w:hAnsi="Times New Roman"/>
            </w:rPr>
          </w:rPrChange>
        </w:rPr>
        <w:t xml:space="preserve">non-cumulative </w:t>
      </w:r>
      <w:r w:rsidRPr="00B15430">
        <w:rPr>
          <w:rFonts w:ascii="Times New Roman" w:hAnsi="Times New Roman"/>
          <w:sz w:val="22"/>
          <w:szCs w:val="22"/>
          <w:rPrChange w:id="96" w:author="SONIA M HERNANDEZ" w:date="2022-01-10T10:14:00Z">
            <w:rPr>
              <w:rFonts w:ascii="Times New Roman" w:hAnsi="Times New Roman"/>
            </w:rPr>
          </w:rPrChange>
        </w:rPr>
        <w:t xml:space="preserve">final exam (100 points), two laboratory exams (100 points </w:t>
      </w:r>
      <w:r w:rsidR="00EC6F69" w:rsidRPr="00B15430">
        <w:rPr>
          <w:rFonts w:ascii="Times New Roman" w:hAnsi="Times New Roman"/>
          <w:sz w:val="22"/>
          <w:szCs w:val="22"/>
          <w:rPrChange w:id="97" w:author="SONIA M HERNANDEZ" w:date="2022-01-10T10:14:00Z">
            <w:rPr>
              <w:rFonts w:ascii="Times New Roman" w:hAnsi="Times New Roman"/>
            </w:rPr>
          </w:rPrChange>
        </w:rPr>
        <w:t>each), a research paper</w:t>
      </w:r>
      <w:r w:rsidR="00FD03A8" w:rsidRPr="00B15430">
        <w:rPr>
          <w:rFonts w:ascii="Times New Roman" w:hAnsi="Times New Roman"/>
          <w:sz w:val="22"/>
          <w:szCs w:val="22"/>
          <w:rPrChange w:id="98" w:author="SONIA M HERNANDEZ" w:date="2022-01-10T10:14:00Z">
            <w:rPr>
              <w:rFonts w:ascii="Times New Roman" w:hAnsi="Times New Roman"/>
            </w:rPr>
          </w:rPrChange>
        </w:rPr>
        <w:t xml:space="preserve"> outline (25</w:t>
      </w:r>
      <w:r w:rsidR="0079658E" w:rsidRPr="00B15430">
        <w:rPr>
          <w:rFonts w:ascii="Times New Roman" w:hAnsi="Times New Roman"/>
          <w:sz w:val="22"/>
          <w:szCs w:val="22"/>
          <w:rPrChange w:id="99" w:author="SONIA M HERNANDEZ" w:date="2022-01-10T10:14:00Z">
            <w:rPr>
              <w:rFonts w:ascii="Times New Roman" w:hAnsi="Times New Roman"/>
            </w:rPr>
          </w:rPrChange>
        </w:rPr>
        <w:t xml:space="preserve"> pts), a research paper</w:t>
      </w:r>
      <w:r w:rsidR="00EC6F69" w:rsidRPr="00B15430">
        <w:rPr>
          <w:rFonts w:ascii="Times New Roman" w:hAnsi="Times New Roman"/>
          <w:sz w:val="22"/>
          <w:szCs w:val="22"/>
          <w:rPrChange w:id="100" w:author="SONIA M HERNANDEZ" w:date="2022-01-10T10:14:00Z">
            <w:rPr>
              <w:rFonts w:ascii="Times New Roman" w:hAnsi="Times New Roman"/>
            </w:rPr>
          </w:rPrChange>
        </w:rPr>
        <w:t xml:space="preserve"> </w:t>
      </w:r>
      <w:r w:rsidR="0079658E" w:rsidRPr="00B15430">
        <w:rPr>
          <w:rFonts w:ascii="Times New Roman" w:hAnsi="Times New Roman"/>
          <w:sz w:val="22"/>
          <w:szCs w:val="22"/>
          <w:rPrChange w:id="101" w:author="SONIA M HERNANDEZ" w:date="2022-01-10T10:14:00Z">
            <w:rPr>
              <w:rFonts w:ascii="Times New Roman" w:hAnsi="Times New Roman"/>
            </w:rPr>
          </w:rPrChange>
        </w:rPr>
        <w:t xml:space="preserve">draft </w:t>
      </w:r>
      <w:r w:rsidR="00EC6F69" w:rsidRPr="00B15430">
        <w:rPr>
          <w:rFonts w:ascii="Times New Roman" w:hAnsi="Times New Roman"/>
          <w:sz w:val="22"/>
          <w:szCs w:val="22"/>
          <w:rPrChange w:id="102" w:author="SONIA M HERNANDEZ" w:date="2022-01-10T10:14:00Z">
            <w:rPr>
              <w:rFonts w:ascii="Times New Roman" w:hAnsi="Times New Roman"/>
            </w:rPr>
          </w:rPrChange>
        </w:rPr>
        <w:t>(</w:t>
      </w:r>
      <w:r w:rsidR="00FD03A8" w:rsidRPr="00B15430">
        <w:rPr>
          <w:rFonts w:ascii="Times New Roman" w:hAnsi="Times New Roman"/>
          <w:sz w:val="22"/>
          <w:szCs w:val="22"/>
          <w:rPrChange w:id="103" w:author="SONIA M HERNANDEZ" w:date="2022-01-10T10:14:00Z">
            <w:rPr>
              <w:rFonts w:ascii="Times New Roman" w:hAnsi="Times New Roman"/>
            </w:rPr>
          </w:rPrChange>
        </w:rPr>
        <w:t>25</w:t>
      </w:r>
      <w:r w:rsidR="0079658E" w:rsidRPr="00B15430">
        <w:rPr>
          <w:rFonts w:ascii="Times New Roman" w:hAnsi="Times New Roman"/>
          <w:sz w:val="22"/>
          <w:szCs w:val="22"/>
          <w:rPrChange w:id="104" w:author="SONIA M HERNANDEZ" w:date="2022-01-10T10:14:00Z">
            <w:rPr>
              <w:rFonts w:ascii="Times New Roman" w:hAnsi="Times New Roman"/>
            </w:rPr>
          </w:rPrChange>
        </w:rPr>
        <w:t xml:space="preserve"> pts)</w:t>
      </w:r>
      <w:r w:rsidR="009149A8" w:rsidRPr="00B15430">
        <w:rPr>
          <w:rFonts w:ascii="Times New Roman" w:hAnsi="Times New Roman"/>
          <w:sz w:val="22"/>
          <w:szCs w:val="22"/>
          <w:rPrChange w:id="105" w:author="SONIA M HERNANDEZ" w:date="2022-01-10T10:14:00Z">
            <w:rPr>
              <w:rFonts w:ascii="Times New Roman" w:hAnsi="Times New Roman"/>
            </w:rPr>
          </w:rPrChange>
        </w:rPr>
        <w:t xml:space="preserve"> and </w:t>
      </w:r>
      <w:r w:rsidR="0079658E" w:rsidRPr="00B15430">
        <w:rPr>
          <w:rFonts w:ascii="Times New Roman" w:hAnsi="Times New Roman"/>
          <w:sz w:val="22"/>
          <w:szCs w:val="22"/>
          <w:rPrChange w:id="106" w:author="SONIA M HERNANDEZ" w:date="2022-01-10T10:14:00Z">
            <w:rPr>
              <w:rFonts w:ascii="Times New Roman" w:hAnsi="Times New Roman"/>
            </w:rPr>
          </w:rPrChange>
        </w:rPr>
        <w:t>a research paper final draft (</w:t>
      </w:r>
      <w:r w:rsidR="000B54AE" w:rsidRPr="00B15430">
        <w:rPr>
          <w:rFonts w:ascii="Times New Roman" w:hAnsi="Times New Roman"/>
          <w:sz w:val="22"/>
          <w:szCs w:val="22"/>
          <w:rPrChange w:id="107" w:author="SONIA M HERNANDEZ" w:date="2022-01-10T10:14:00Z">
            <w:rPr>
              <w:rFonts w:ascii="Times New Roman" w:hAnsi="Times New Roman"/>
            </w:rPr>
          </w:rPrChange>
        </w:rPr>
        <w:t>10</w:t>
      </w:r>
      <w:r w:rsidR="0079658E" w:rsidRPr="00B15430">
        <w:rPr>
          <w:rFonts w:ascii="Times New Roman" w:hAnsi="Times New Roman"/>
          <w:sz w:val="22"/>
          <w:szCs w:val="22"/>
          <w:rPrChange w:id="108" w:author="SONIA M HERNANDEZ" w:date="2022-01-10T10:14:00Z">
            <w:rPr>
              <w:rFonts w:ascii="Times New Roman" w:hAnsi="Times New Roman"/>
            </w:rPr>
          </w:rPrChange>
        </w:rPr>
        <w:t>0</w:t>
      </w:r>
      <w:r w:rsidR="009149A8" w:rsidRPr="00B15430">
        <w:rPr>
          <w:rFonts w:ascii="Times New Roman" w:hAnsi="Times New Roman"/>
          <w:sz w:val="22"/>
          <w:szCs w:val="22"/>
          <w:rPrChange w:id="109" w:author="SONIA M HERNANDEZ" w:date="2022-01-10T10:14:00Z">
            <w:rPr>
              <w:rFonts w:ascii="Times New Roman" w:hAnsi="Times New Roman"/>
            </w:rPr>
          </w:rPrChange>
        </w:rPr>
        <w:t xml:space="preserve"> pts)</w:t>
      </w:r>
      <w:r w:rsidR="00EC6F69" w:rsidRPr="00B15430">
        <w:rPr>
          <w:rFonts w:ascii="Times New Roman" w:hAnsi="Times New Roman"/>
          <w:sz w:val="22"/>
          <w:szCs w:val="22"/>
          <w:rPrChange w:id="110" w:author="SONIA M HERNANDEZ" w:date="2022-01-10T10:14:00Z">
            <w:rPr>
              <w:rFonts w:ascii="Times New Roman" w:hAnsi="Times New Roman"/>
            </w:rPr>
          </w:rPrChange>
        </w:rPr>
        <w:t>.</w:t>
      </w:r>
      <w:r w:rsidRPr="00B15430">
        <w:rPr>
          <w:rFonts w:ascii="Times New Roman" w:hAnsi="Times New Roman"/>
          <w:sz w:val="22"/>
          <w:szCs w:val="22"/>
          <w:rPrChange w:id="111" w:author="SONIA M HERNANDEZ" w:date="2022-01-10T10:14:00Z">
            <w:rPr>
              <w:rFonts w:ascii="Times New Roman" w:hAnsi="Times New Roman"/>
            </w:rPr>
          </w:rPrChange>
        </w:rPr>
        <w:t xml:space="preserve"> </w:t>
      </w:r>
    </w:p>
    <w:p w14:paraId="4A58C428" w14:textId="77777777" w:rsidR="001441C3" w:rsidRPr="00B15430" w:rsidRDefault="001441C3">
      <w:pPr>
        <w:suppressAutoHyphens/>
        <w:rPr>
          <w:rFonts w:ascii="Times New Roman" w:hAnsi="Times New Roman"/>
          <w:sz w:val="22"/>
          <w:szCs w:val="22"/>
          <w:rPrChange w:id="112" w:author="SONIA M HERNANDEZ" w:date="2022-01-10T10:14:00Z">
            <w:rPr>
              <w:rFonts w:ascii="Times New Roman" w:hAnsi="Times New Roman"/>
            </w:rPr>
          </w:rPrChange>
        </w:rPr>
      </w:pPr>
    </w:p>
    <w:p w14:paraId="4A6A0135" w14:textId="61072E09" w:rsidR="001441C3" w:rsidRPr="00B15430" w:rsidRDefault="00EC6F69">
      <w:pPr>
        <w:suppressAutoHyphens/>
        <w:rPr>
          <w:rFonts w:ascii="Times New Roman" w:hAnsi="Times New Roman"/>
          <w:sz w:val="22"/>
          <w:szCs w:val="22"/>
          <w:rPrChange w:id="113" w:author="SONIA M HERNANDEZ" w:date="2022-01-10T10:14:00Z">
            <w:rPr>
              <w:rFonts w:ascii="Times New Roman" w:hAnsi="Times New Roman"/>
            </w:rPr>
          </w:rPrChange>
        </w:rPr>
      </w:pPr>
      <w:r w:rsidRPr="00B15430">
        <w:rPr>
          <w:rFonts w:ascii="Times New Roman" w:hAnsi="Times New Roman"/>
          <w:sz w:val="22"/>
          <w:szCs w:val="22"/>
          <w:u w:val="words"/>
          <w:rPrChange w:id="114" w:author="SONIA M HERNANDEZ" w:date="2022-01-10T10:14:00Z">
            <w:rPr>
              <w:rFonts w:ascii="Times New Roman" w:hAnsi="Times New Roman"/>
              <w:u w:val="words"/>
            </w:rPr>
          </w:rPrChange>
        </w:rPr>
        <w:t xml:space="preserve">Research </w:t>
      </w:r>
      <w:r w:rsidR="001441C3" w:rsidRPr="00B15430">
        <w:rPr>
          <w:rFonts w:ascii="Times New Roman" w:hAnsi="Times New Roman"/>
          <w:sz w:val="22"/>
          <w:szCs w:val="22"/>
          <w:u w:val="words"/>
          <w:rPrChange w:id="115" w:author="SONIA M HERNANDEZ" w:date="2022-01-10T10:14:00Z">
            <w:rPr>
              <w:rFonts w:ascii="Times New Roman" w:hAnsi="Times New Roman"/>
              <w:u w:val="words"/>
            </w:rPr>
          </w:rPrChange>
        </w:rPr>
        <w:t>Paper</w:t>
      </w:r>
      <w:r w:rsidR="001441C3" w:rsidRPr="00B15430">
        <w:rPr>
          <w:rFonts w:ascii="Times New Roman" w:hAnsi="Times New Roman"/>
          <w:sz w:val="22"/>
          <w:szCs w:val="22"/>
          <w:rPrChange w:id="116" w:author="SONIA M HERNANDEZ" w:date="2022-01-10T10:14:00Z">
            <w:rPr>
              <w:rFonts w:ascii="Times New Roman" w:hAnsi="Times New Roman"/>
            </w:rPr>
          </w:rPrChange>
        </w:rPr>
        <w:t>:  Each student</w:t>
      </w:r>
      <w:r w:rsidR="00E76887" w:rsidRPr="00B15430">
        <w:rPr>
          <w:rFonts w:ascii="Times New Roman" w:hAnsi="Times New Roman"/>
          <w:sz w:val="22"/>
          <w:szCs w:val="22"/>
          <w:rPrChange w:id="117" w:author="SONIA M HERNANDEZ" w:date="2022-01-10T10:14:00Z">
            <w:rPr>
              <w:rFonts w:ascii="Times New Roman" w:hAnsi="Times New Roman"/>
            </w:rPr>
          </w:rPrChange>
        </w:rPr>
        <w:t>, or a team of two students,</w:t>
      </w:r>
      <w:r w:rsidR="001441C3" w:rsidRPr="00B15430">
        <w:rPr>
          <w:rFonts w:ascii="Times New Roman" w:hAnsi="Times New Roman"/>
          <w:sz w:val="22"/>
          <w:szCs w:val="22"/>
          <w:rPrChange w:id="118" w:author="SONIA M HERNANDEZ" w:date="2022-01-10T10:14:00Z">
            <w:rPr>
              <w:rFonts w:ascii="Times New Roman" w:hAnsi="Times New Roman"/>
            </w:rPr>
          </w:rPrChange>
        </w:rPr>
        <w:t xml:space="preserve"> will work on a research project focusing on a topic of their choi</w:t>
      </w:r>
      <w:r w:rsidR="00A87091" w:rsidRPr="00B15430">
        <w:rPr>
          <w:rFonts w:ascii="Times New Roman" w:hAnsi="Times New Roman"/>
          <w:sz w:val="22"/>
          <w:szCs w:val="22"/>
          <w:rPrChange w:id="119" w:author="SONIA M HERNANDEZ" w:date="2022-01-10T10:14:00Z">
            <w:rPr>
              <w:rFonts w:ascii="Times New Roman" w:hAnsi="Times New Roman"/>
            </w:rPr>
          </w:rPrChange>
        </w:rPr>
        <w:t>ce (</w:t>
      </w:r>
      <w:r w:rsidR="00660924" w:rsidRPr="00B15430">
        <w:rPr>
          <w:rFonts w:ascii="Times New Roman" w:hAnsi="Times New Roman"/>
          <w:sz w:val="22"/>
          <w:szCs w:val="22"/>
          <w:rPrChange w:id="120" w:author="SONIA M HERNANDEZ" w:date="2022-01-10T10:14:00Z">
            <w:rPr>
              <w:rFonts w:ascii="Times New Roman" w:hAnsi="Times New Roman"/>
            </w:rPr>
          </w:rPrChange>
        </w:rPr>
        <w:t>S</w:t>
      </w:r>
      <w:r w:rsidR="00A87091" w:rsidRPr="00B15430">
        <w:rPr>
          <w:rFonts w:ascii="Times New Roman" w:hAnsi="Times New Roman"/>
          <w:sz w:val="22"/>
          <w:szCs w:val="22"/>
          <w:rPrChange w:id="121" w:author="SONIA M HERNANDEZ" w:date="2022-01-10T10:14:00Z">
            <w:rPr>
              <w:rFonts w:ascii="Times New Roman" w:hAnsi="Times New Roman"/>
            </w:rPr>
          </w:rPrChange>
        </w:rPr>
        <w:t>tart thinking now!</w:t>
      </w:r>
      <w:r w:rsidR="00660924" w:rsidRPr="00B15430">
        <w:rPr>
          <w:rFonts w:ascii="Times New Roman" w:hAnsi="Times New Roman"/>
          <w:sz w:val="22"/>
          <w:szCs w:val="22"/>
          <w:rPrChange w:id="122" w:author="SONIA M HERNANDEZ" w:date="2022-01-10T10:14:00Z">
            <w:rPr>
              <w:rFonts w:ascii="Times New Roman" w:hAnsi="Times New Roman"/>
            </w:rPr>
          </w:rPrChange>
        </w:rPr>
        <w:t xml:space="preserve">  Right now!</w:t>
      </w:r>
      <w:r w:rsidR="00A87091" w:rsidRPr="00B15430">
        <w:rPr>
          <w:rFonts w:ascii="Times New Roman" w:hAnsi="Times New Roman"/>
          <w:sz w:val="22"/>
          <w:szCs w:val="22"/>
          <w:rPrChange w:id="123" w:author="SONIA M HERNANDEZ" w:date="2022-01-10T10:14:00Z">
            <w:rPr>
              <w:rFonts w:ascii="Times New Roman" w:hAnsi="Times New Roman"/>
            </w:rPr>
          </w:rPrChange>
        </w:rPr>
        <w:t xml:space="preserve">).  A </w:t>
      </w:r>
      <w:r w:rsidR="00A03028" w:rsidRPr="00B15430">
        <w:rPr>
          <w:rFonts w:ascii="Times New Roman" w:hAnsi="Times New Roman"/>
          <w:sz w:val="22"/>
          <w:szCs w:val="22"/>
          <w:rPrChange w:id="124" w:author="SONIA M HERNANDEZ" w:date="2022-01-10T10:14:00Z">
            <w:rPr>
              <w:rFonts w:ascii="Times New Roman" w:hAnsi="Times New Roman"/>
            </w:rPr>
          </w:rPrChange>
        </w:rPr>
        <w:t>1-page</w:t>
      </w:r>
      <w:r w:rsidR="001441C3" w:rsidRPr="00B15430">
        <w:rPr>
          <w:rFonts w:ascii="Times New Roman" w:hAnsi="Times New Roman"/>
          <w:sz w:val="22"/>
          <w:szCs w:val="22"/>
          <w:rPrChange w:id="125" w:author="SONIA M HERNANDEZ" w:date="2022-01-10T10:14:00Z">
            <w:rPr>
              <w:rFonts w:ascii="Times New Roman" w:hAnsi="Times New Roman"/>
            </w:rPr>
          </w:rPrChange>
        </w:rPr>
        <w:t xml:space="preserve"> proposal, outlining the </w:t>
      </w:r>
      <w:r w:rsidR="00355FC2" w:rsidRPr="00B15430">
        <w:rPr>
          <w:rFonts w:ascii="Times New Roman" w:hAnsi="Times New Roman"/>
          <w:sz w:val="22"/>
          <w:szCs w:val="22"/>
          <w:rPrChange w:id="126" w:author="SONIA M HERNANDEZ" w:date="2022-01-10T10:14:00Z">
            <w:rPr>
              <w:rFonts w:ascii="Times New Roman" w:hAnsi="Times New Roman"/>
            </w:rPr>
          </w:rPrChange>
        </w:rPr>
        <w:t xml:space="preserve">title, </w:t>
      </w:r>
      <w:r w:rsidR="001441C3" w:rsidRPr="00B15430">
        <w:rPr>
          <w:rFonts w:ascii="Times New Roman" w:hAnsi="Times New Roman"/>
          <w:sz w:val="22"/>
          <w:szCs w:val="22"/>
          <w:rPrChange w:id="127" w:author="SONIA M HERNANDEZ" w:date="2022-01-10T10:14:00Z">
            <w:rPr>
              <w:rFonts w:ascii="Times New Roman" w:hAnsi="Times New Roman"/>
            </w:rPr>
          </w:rPrChange>
        </w:rPr>
        <w:t xml:space="preserve">nature of the question, </w:t>
      </w:r>
      <w:r w:rsidR="0079658E" w:rsidRPr="00B15430">
        <w:rPr>
          <w:rFonts w:ascii="Times New Roman" w:hAnsi="Times New Roman"/>
          <w:sz w:val="22"/>
          <w:szCs w:val="22"/>
          <w:rPrChange w:id="128" w:author="SONIA M HERNANDEZ" w:date="2022-01-10T10:14:00Z">
            <w:rPr>
              <w:rFonts w:ascii="Times New Roman" w:hAnsi="Times New Roman"/>
            </w:rPr>
          </w:rPrChange>
        </w:rPr>
        <w:t xml:space="preserve">indicating some </w:t>
      </w:r>
      <w:r w:rsidR="00E76887" w:rsidRPr="00B15430">
        <w:rPr>
          <w:rFonts w:ascii="Times New Roman" w:hAnsi="Times New Roman"/>
          <w:sz w:val="22"/>
          <w:szCs w:val="22"/>
          <w:rPrChange w:id="129" w:author="SONIA M HERNANDEZ" w:date="2022-01-10T10:14:00Z">
            <w:rPr>
              <w:rFonts w:ascii="Times New Roman" w:hAnsi="Times New Roman"/>
            </w:rPr>
          </w:rPrChange>
        </w:rPr>
        <w:t xml:space="preserve">preliminary </w:t>
      </w:r>
      <w:r w:rsidR="001441C3" w:rsidRPr="00B15430">
        <w:rPr>
          <w:rFonts w:ascii="Times New Roman" w:hAnsi="Times New Roman"/>
          <w:sz w:val="22"/>
          <w:szCs w:val="22"/>
          <w:rPrChange w:id="130" w:author="SONIA M HERNANDEZ" w:date="2022-01-10T10:14:00Z">
            <w:rPr>
              <w:rFonts w:ascii="Times New Roman" w:hAnsi="Times New Roman"/>
            </w:rPr>
          </w:rPrChange>
        </w:rPr>
        <w:t xml:space="preserve">review of literature, and methods </w:t>
      </w:r>
      <w:r w:rsidR="00355FC2" w:rsidRPr="00B15430">
        <w:rPr>
          <w:rFonts w:ascii="Times New Roman" w:hAnsi="Times New Roman"/>
          <w:sz w:val="22"/>
          <w:szCs w:val="22"/>
          <w:rPrChange w:id="131" w:author="SONIA M HERNANDEZ" w:date="2022-01-10T10:14:00Z">
            <w:rPr>
              <w:rFonts w:ascii="Times New Roman" w:hAnsi="Times New Roman"/>
            </w:rPr>
          </w:rPrChange>
        </w:rPr>
        <w:t>is due</w:t>
      </w:r>
      <w:r w:rsidR="001441C3" w:rsidRPr="00B15430">
        <w:rPr>
          <w:rFonts w:ascii="Times New Roman" w:hAnsi="Times New Roman"/>
          <w:sz w:val="22"/>
          <w:szCs w:val="22"/>
          <w:rPrChange w:id="132" w:author="SONIA M HERNANDEZ" w:date="2022-01-10T10:14:00Z">
            <w:rPr>
              <w:rFonts w:ascii="Times New Roman" w:hAnsi="Times New Roman"/>
            </w:rPr>
          </w:rPrChange>
        </w:rPr>
        <w:t xml:space="preserve"> </w:t>
      </w:r>
      <w:r w:rsidR="000B54AE" w:rsidRPr="00B15430">
        <w:rPr>
          <w:rFonts w:ascii="Times New Roman" w:hAnsi="Times New Roman"/>
          <w:b/>
          <w:sz w:val="22"/>
          <w:szCs w:val="22"/>
          <w:rPrChange w:id="133" w:author="SONIA M HERNANDEZ" w:date="2022-01-10T10:14:00Z">
            <w:rPr>
              <w:rFonts w:ascii="Times New Roman" w:hAnsi="Times New Roman"/>
              <w:b/>
            </w:rPr>
          </w:rPrChange>
        </w:rPr>
        <w:t xml:space="preserve">February </w:t>
      </w:r>
      <w:r w:rsidR="004B4C56" w:rsidRPr="00B15430">
        <w:rPr>
          <w:rFonts w:ascii="Times New Roman" w:hAnsi="Times New Roman"/>
          <w:b/>
          <w:sz w:val="22"/>
          <w:szCs w:val="22"/>
          <w:rPrChange w:id="134" w:author="SONIA M HERNANDEZ" w:date="2022-01-10T10:14:00Z">
            <w:rPr>
              <w:rFonts w:ascii="Times New Roman" w:hAnsi="Times New Roman"/>
              <w:b/>
            </w:rPr>
          </w:rPrChange>
        </w:rPr>
        <w:t>2</w:t>
      </w:r>
      <w:r w:rsidR="004B4C56" w:rsidRPr="00B15430">
        <w:rPr>
          <w:rFonts w:ascii="Times New Roman" w:hAnsi="Times New Roman"/>
          <w:b/>
          <w:sz w:val="22"/>
          <w:szCs w:val="22"/>
          <w:vertAlign w:val="superscript"/>
          <w:rPrChange w:id="135" w:author="SONIA M HERNANDEZ" w:date="2022-01-10T10:14:00Z">
            <w:rPr>
              <w:rFonts w:ascii="Times New Roman" w:hAnsi="Times New Roman"/>
              <w:b/>
              <w:vertAlign w:val="superscript"/>
            </w:rPr>
          </w:rPrChange>
        </w:rPr>
        <w:t>nd</w:t>
      </w:r>
      <w:r w:rsidR="001441C3" w:rsidRPr="00B15430">
        <w:rPr>
          <w:rFonts w:ascii="Times New Roman" w:hAnsi="Times New Roman"/>
          <w:sz w:val="22"/>
          <w:szCs w:val="22"/>
          <w:rPrChange w:id="136" w:author="SONIA M HERNANDEZ" w:date="2022-01-10T10:14:00Z">
            <w:rPr>
              <w:rFonts w:ascii="Times New Roman" w:hAnsi="Times New Roman"/>
            </w:rPr>
          </w:rPrChange>
        </w:rPr>
        <w:t xml:space="preserve">.  </w:t>
      </w:r>
      <w:r w:rsidR="0079658E" w:rsidRPr="00B15430">
        <w:rPr>
          <w:rFonts w:ascii="Times New Roman" w:hAnsi="Times New Roman"/>
          <w:sz w:val="22"/>
          <w:szCs w:val="22"/>
          <w:rPrChange w:id="137" w:author="SONIA M HERNANDEZ" w:date="2022-01-10T10:14:00Z">
            <w:rPr>
              <w:rFonts w:ascii="Times New Roman" w:hAnsi="Times New Roman"/>
            </w:rPr>
          </w:rPrChange>
        </w:rPr>
        <w:t xml:space="preserve">The outline of the paper will be due </w:t>
      </w:r>
      <w:r w:rsidR="0079658E" w:rsidRPr="00B15430">
        <w:rPr>
          <w:rFonts w:ascii="Times New Roman" w:hAnsi="Times New Roman"/>
          <w:b/>
          <w:sz w:val="22"/>
          <w:szCs w:val="22"/>
          <w:rPrChange w:id="138" w:author="SONIA M HERNANDEZ" w:date="2022-01-10T10:14:00Z">
            <w:rPr>
              <w:rFonts w:ascii="Times New Roman" w:hAnsi="Times New Roman"/>
              <w:b/>
            </w:rPr>
          </w:rPrChange>
        </w:rPr>
        <w:t xml:space="preserve">March </w:t>
      </w:r>
      <w:r w:rsidR="000B54AE" w:rsidRPr="00B15430">
        <w:rPr>
          <w:rFonts w:ascii="Times New Roman" w:hAnsi="Times New Roman"/>
          <w:b/>
          <w:sz w:val="22"/>
          <w:szCs w:val="22"/>
          <w:rPrChange w:id="139" w:author="SONIA M HERNANDEZ" w:date="2022-01-10T10:14:00Z">
            <w:rPr>
              <w:rFonts w:ascii="Times New Roman" w:hAnsi="Times New Roman"/>
              <w:b/>
            </w:rPr>
          </w:rPrChange>
        </w:rPr>
        <w:t>1</w:t>
      </w:r>
      <w:r w:rsidR="004B4C56" w:rsidRPr="00B15430">
        <w:rPr>
          <w:rFonts w:ascii="Times New Roman" w:hAnsi="Times New Roman"/>
          <w:b/>
          <w:sz w:val="22"/>
          <w:szCs w:val="22"/>
          <w:rPrChange w:id="140" w:author="SONIA M HERNANDEZ" w:date="2022-01-10T10:14:00Z">
            <w:rPr>
              <w:rFonts w:ascii="Times New Roman" w:hAnsi="Times New Roman"/>
              <w:b/>
            </w:rPr>
          </w:rPrChange>
        </w:rPr>
        <w:t>4</w:t>
      </w:r>
      <w:r w:rsidR="004E56A1" w:rsidRPr="00B15430">
        <w:rPr>
          <w:rFonts w:ascii="Times New Roman" w:hAnsi="Times New Roman"/>
          <w:b/>
          <w:sz w:val="22"/>
          <w:szCs w:val="22"/>
          <w:vertAlign w:val="superscript"/>
          <w:rPrChange w:id="141" w:author="SONIA M HERNANDEZ" w:date="2022-01-10T10:14:00Z">
            <w:rPr>
              <w:rFonts w:ascii="Times New Roman" w:hAnsi="Times New Roman"/>
              <w:b/>
              <w:vertAlign w:val="superscript"/>
            </w:rPr>
          </w:rPrChange>
        </w:rPr>
        <w:t>th</w:t>
      </w:r>
      <w:r w:rsidR="0079658E" w:rsidRPr="00B15430">
        <w:rPr>
          <w:rFonts w:ascii="Times New Roman" w:hAnsi="Times New Roman"/>
          <w:b/>
          <w:sz w:val="22"/>
          <w:szCs w:val="22"/>
          <w:rPrChange w:id="142" w:author="SONIA M HERNANDEZ" w:date="2022-01-10T10:14:00Z">
            <w:rPr>
              <w:rFonts w:ascii="Times New Roman" w:hAnsi="Times New Roman"/>
              <w:b/>
            </w:rPr>
          </w:rPrChange>
        </w:rPr>
        <w:t>.</w:t>
      </w:r>
      <w:r w:rsidR="0079658E" w:rsidRPr="00B15430">
        <w:rPr>
          <w:rFonts w:ascii="Times New Roman" w:hAnsi="Times New Roman"/>
          <w:sz w:val="22"/>
          <w:szCs w:val="22"/>
          <w:rPrChange w:id="143" w:author="SONIA M HERNANDEZ" w:date="2022-01-10T10:14:00Z">
            <w:rPr>
              <w:rFonts w:ascii="Times New Roman" w:hAnsi="Times New Roman"/>
            </w:rPr>
          </w:rPrChange>
        </w:rPr>
        <w:t xml:space="preserve"> </w:t>
      </w:r>
      <w:r w:rsidR="00355FC2" w:rsidRPr="00B15430">
        <w:rPr>
          <w:rFonts w:ascii="Times New Roman" w:hAnsi="Times New Roman"/>
          <w:sz w:val="22"/>
          <w:szCs w:val="22"/>
          <w:rPrChange w:id="144" w:author="SONIA M HERNANDEZ" w:date="2022-01-10T10:14:00Z">
            <w:rPr>
              <w:rFonts w:ascii="Times New Roman" w:hAnsi="Times New Roman"/>
            </w:rPr>
          </w:rPrChange>
        </w:rPr>
        <w:t xml:space="preserve">The </w:t>
      </w:r>
      <w:r w:rsidR="00355FC2" w:rsidRPr="00B15430">
        <w:rPr>
          <w:rFonts w:ascii="Times New Roman" w:hAnsi="Times New Roman"/>
          <w:b/>
          <w:sz w:val="22"/>
          <w:szCs w:val="22"/>
          <w:rPrChange w:id="145" w:author="SONIA M HERNANDEZ" w:date="2022-01-10T10:14:00Z">
            <w:rPr>
              <w:rFonts w:ascii="Times New Roman" w:hAnsi="Times New Roman"/>
              <w:b/>
            </w:rPr>
          </w:rPrChange>
        </w:rPr>
        <w:t>first draft of the paper will be</w:t>
      </w:r>
      <w:r w:rsidR="00355FC2" w:rsidRPr="00B15430">
        <w:rPr>
          <w:rFonts w:ascii="Times New Roman" w:hAnsi="Times New Roman"/>
          <w:sz w:val="22"/>
          <w:szCs w:val="22"/>
          <w:rPrChange w:id="146" w:author="SONIA M HERNANDEZ" w:date="2022-01-10T10:14:00Z">
            <w:rPr>
              <w:rFonts w:ascii="Times New Roman" w:hAnsi="Times New Roman"/>
            </w:rPr>
          </w:rPrChange>
        </w:rPr>
        <w:t xml:space="preserve"> </w:t>
      </w:r>
      <w:r w:rsidR="00355FC2" w:rsidRPr="00B15430">
        <w:rPr>
          <w:rFonts w:ascii="Times New Roman" w:hAnsi="Times New Roman"/>
          <w:b/>
          <w:sz w:val="22"/>
          <w:szCs w:val="22"/>
          <w:rPrChange w:id="147" w:author="SONIA M HERNANDEZ" w:date="2022-01-10T10:14:00Z">
            <w:rPr>
              <w:rFonts w:ascii="Times New Roman" w:hAnsi="Times New Roman"/>
              <w:b/>
            </w:rPr>
          </w:rPrChange>
        </w:rPr>
        <w:t xml:space="preserve">due </w:t>
      </w:r>
      <w:r w:rsidR="00513941" w:rsidRPr="00B15430">
        <w:rPr>
          <w:rFonts w:ascii="Times New Roman" w:hAnsi="Times New Roman"/>
          <w:b/>
          <w:sz w:val="22"/>
          <w:szCs w:val="22"/>
          <w:rPrChange w:id="148" w:author="SONIA M HERNANDEZ" w:date="2022-01-10T10:14:00Z">
            <w:rPr>
              <w:rFonts w:ascii="Times New Roman" w:hAnsi="Times New Roman"/>
              <w:b/>
            </w:rPr>
          </w:rPrChange>
        </w:rPr>
        <w:t>April</w:t>
      </w:r>
      <w:r w:rsidR="00355FC2" w:rsidRPr="00B15430">
        <w:rPr>
          <w:rFonts w:ascii="Times New Roman" w:hAnsi="Times New Roman"/>
          <w:b/>
          <w:sz w:val="22"/>
          <w:szCs w:val="22"/>
          <w:rPrChange w:id="149" w:author="SONIA M HERNANDEZ" w:date="2022-01-10T10:14:00Z">
            <w:rPr>
              <w:rFonts w:ascii="Times New Roman" w:hAnsi="Times New Roman"/>
              <w:b/>
            </w:rPr>
          </w:rPrChange>
        </w:rPr>
        <w:t xml:space="preserve"> </w:t>
      </w:r>
      <w:r w:rsidR="004B4C56" w:rsidRPr="00B15430">
        <w:rPr>
          <w:rFonts w:ascii="Times New Roman" w:hAnsi="Times New Roman"/>
          <w:b/>
          <w:sz w:val="22"/>
          <w:szCs w:val="22"/>
          <w:rPrChange w:id="150" w:author="SONIA M HERNANDEZ" w:date="2022-01-10T10:14:00Z">
            <w:rPr>
              <w:rFonts w:ascii="Times New Roman" w:hAnsi="Times New Roman"/>
              <w:b/>
            </w:rPr>
          </w:rPrChange>
        </w:rPr>
        <w:t>4</w:t>
      </w:r>
      <w:r w:rsidR="000B54AE" w:rsidRPr="00B15430">
        <w:rPr>
          <w:rFonts w:ascii="Times New Roman" w:hAnsi="Times New Roman"/>
          <w:b/>
          <w:sz w:val="22"/>
          <w:szCs w:val="22"/>
          <w:vertAlign w:val="superscript"/>
          <w:rPrChange w:id="151" w:author="SONIA M HERNANDEZ" w:date="2022-01-10T10:14:00Z">
            <w:rPr>
              <w:rFonts w:ascii="Times New Roman" w:hAnsi="Times New Roman"/>
              <w:b/>
              <w:vertAlign w:val="superscript"/>
            </w:rPr>
          </w:rPrChange>
        </w:rPr>
        <w:t>th</w:t>
      </w:r>
      <w:r w:rsidR="00355FC2" w:rsidRPr="00B15430">
        <w:rPr>
          <w:rFonts w:ascii="Times New Roman" w:hAnsi="Times New Roman"/>
          <w:sz w:val="22"/>
          <w:szCs w:val="22"/>
          <w:rPrChange w:id="152" w:author="SONIA M HERNANDEZ" w:date="2022-01-10T10:14:00Z">
            <w:rPr>
              <w:rFonts w:ascii="Times New Roman" w:hAnsi="Times New Roman"/>
            </w:rPr>
          </w:rPrChange>
        </w:rPr>
        <w:t xml:space="preserve">. </w:t>
      </w:r>
      <w:r w:rsidRPr="00B15430">
        <w:rPr>
          <w:rFonts w:ascii="Times New Roman" w:hAnsi="Times New Roman"/>
          <w:sz w:val="22"/>
          <w:szCs w:val="22"/>
          <w:rPrChange w:id="153" w:author="SONIA M HERNANDEZ" w:date="2022-01-10T10:14:00Z">
            <w:rPr>
              <w:rFonts w:ascii="Times New Roman" w:hAnsi="Times New Roman"/>
            </w:rPr>
          </w:rPrChange>
        </w:rPr>
        <w:t xml:space="preserve">The first draft should have a well-developed Introduction, Materials and Methods and at least preliminary results if your data collection is ongoing, plus an outline of the Discussion and the Literature Cited. </w:t>
      </w:r>
      <w:r w:rsidR="00355FC2" w:rsidRPr="00B15430">
        <w:rPr>
          <w:rFonts w:ascii="Times New Roman" w:hAnsi="Times New Roman"/>
          <w:sz w:val="22"/>
          <w:szCs w:val="22"/>
          <w:rPrChange w:id="154" w:author="SONIA M HERNANDEZ" w:date="2022-01-10T10:14:00Z">
            <w:rPr>
              <w:rFonts w:ascii="Times New Roman" w:hAnsi="Times New Roman"/>
            </w:rPr>
          </w:rPrChange>
        </w:rPr>
        <w:t xml:space="preserve">We will return edits to you and your </w:t>
      </w:r>
      <w:r w:rsidR="00355FC2" w:rsidRPr="00B15430">
        <w:rPr>
          <w:rFonts w:ascii="Times New Roman" w:hAnsi="Times New Roman"/>
          <w:b/>
          <w:sz w:val="22"/>
          <w:szCs w:val="22"/>
          <w:rPrChange w:id="155" w:author="SONIA M HERNANDEZ" w:date="2022-01-10T10:14:00Z">
            <w:rPr>
              <w:rFonts w:ascii="Times New Roman" w:hAnsi="Times New Roman"/>
              <w:b/>
            </w:rPr>
          </w:rPrChange>
        </w:rPr>
        <w:t xml:space="preserve">final draft will be due </w:t>
      </w:r>
      <w:r w:rsidR="004B4C56" w:rsidRPr="00B15430">
        <w:rPr>
          <w:rFonts w:ascii="Times New Roman" w:hAnsi="Times New Roman"/>
          <w:b/>
          <w:sz w:val="22"/>
          <w:szCs w:val="22"/>
          <w:rPrChange w:id="156" w:author="SONIA M HERNANDEZ" w:date="2022-01-10T10:14:00Z">
            <w:rPr>
              <w:rFonts w:ascii="Times New Roman" w:hAnsi="Times New Roman"/>
              <w:b/>
            </w:rPr>
          </w:rPrChange>
        </w:rPr>
        <w:t>April 27</w:t>
      </w:r>
      <w:r w:rsidR="004B4C56" w:rsidRPr="00B15430">
        <w:rPr>
          <w:rFonts w:ascii="Times New Roman" w:hAnsi="Times New Roman"/>
          <w:b/>
          <w:sz w:val="22"/>
          <w:szCs w:val="22"/>
          <w:vertAlign w:val="superscript"/>
          <w:rPrChange w:id="157" w:author="SONIA M HERNANDEZ" w:date="2022-01-10T10:14:00Z">
            <w:rPr>
              <w:rFonts w:ascii="Times New Roman" w:hAnsi="Times New Roman"/>
              <w:b/>
              <w:vertAlign w:val="superscript"/>
            </w:rPr>
          </w:rPrChange>
        </w:rPr>
        <w:t>th</w:t>
      </w:r>
      <w:r w:rsidR="00355FC2" w:rsidRPr="00B15430">
        <w:rPr>
          <w:rFonts w:ascii="Times New Roman" w:hAnsi="Times New Roman"/>
          <w:sz w:val="22"/>
          <w:szCs w:val="22"/>
          <w:rPrChange w:id="158" w:author="SONIA M HERNANDEZ" w:date="2022-01-10T10:14:00Z">
            <w:rPr>
              <w:rFonts w:ascii="Times New Roman" w:hAnsi="Times New Roman"/>
            </w:rPr>
          </w:rPrChange>
        </w:rPr>
        <w:t xml:space="preserve">. The paper </w:t>
      </w:r>
      <w:r w:rsidR="001441C3" w:rsidRPr="00B15430">
        <w:rPr>
          <w:rFonts w:ascii="Times New Roman" w:hAnsi="Times New Roman"/>
          <w:sz w:val="22"/>
          <w:szCs w:val="22"/>
          <w:rPrChange w:id="159" w:author="SONIA M HERNANDEZ" w:date="2022-01-10T10:14:00Z">
            <w:rPr>
              <w:rFonts w:ascii="Times New Roman" w:hAnsi="Times New Roman"/>
            </w:rPr>
          </w:rPrChange>
        </w:rPr>
        <w:t xml:space="preserve">will be in proper scientific format (see major ornithological journals such as </w:t>
      </w:r>
      <w:r w:rsidR="00360757" w:rsidRPr="00B15430">
        <w:rPr>
          <w:rFonts w:ascii="Times New Roman" w:hAnsi="Times New Roman"/>
          <w:sz w:val="22"/>
          <w:szCs w:val="22"/>
          <w:rPrChange w:id="160" w:author="SONIA M HERNANDEZ" w:date="2022-01-10T10:14:00Z">
            <w:rPr>
              <w:rFonts w:ascii="Times New Roman" w:hAnsi="Times New Roman"/>
            </w:rPr>
          </w:rPrChange>
        </w:rPr>
        <w:t>Ornithology and Ornithological Applications)</w:t>
      </w:r>
      <w:r w:rsidR="001441C3" w:rsidRPr="00B15430">
        <w:rPr>
          <w:rFonts w:ascii="Times New Roman" w:hAnsi="Times New Roman"/>
          <w:sz w:val="22"/>
          <w:szCs w:val="22"/>
          <w:rPrChange w:id="161" w:author="SONIA M HERNANDEZ" w:date="2022-01-10T10:14:00Z">
            <w:rPr>
              <w:rFonts w:ascii="Times New Roman" w:hAnsi="Times New Roman"/>
            </w:rPr>
          </w:rPrChange>
        </w:rPr>
        <w:t xml:space="preserve">. </w:t>
      </w:r>
      <w:r w:rsidRPr="00B15430">
        <w:rPr>
          <w:rFonts w:ascii="Times New Roman" w:hAnsi="Times New Roman"/>
          <w:sz w:val="22"/>
          <w:szCs w:val="22"/>
          <w:rPrChange w:id="162" w:author="SONIA M HERNANDEZ" w:date="2022-01-10T10:14:00Z">
            <w:rPr>
              <w:rFonts w:ascii="Times New Roman" w:hAnsi="Times New Roman"/>
            </w:rPr>
          </w:rPrChange>
        </w:rPr>
        <w:t>We expect you to use scientific writing and pay attention to grammar, spelling and appropriate syntax.</w:t>
      </w:r>
      <w:r w:rsidR="001441C3" w:rsidRPr="00B15430">
        <w:rPr>
          <w:rFonts w:ascii="Times New Roman" w:hAnsi="Times New Roman"/>
          <w:sz w:val="22"/>
          <w:szCs w:val="22"/>
          <w:rPrChange w:id="163" w:author="SONIA M HERNANDEZ" w:date="2022-01-10T10:14:00Z">
            <w:rPr>
              <w:rFonts w:ascii="Times New Roman" w:hAnsi="Times New Roman"/>
            </w:rPr>
          </w:rPrChange>
        </w:rPr>
        <w:t xml:space="preserve"> Papers are to be typed, </w:t>
      </w:r>
      <w:proofErr w:type="gramStart"/>
      <w:r w:rsidR="001441C3" w:rsidRPr="00B15430">
        <w:rPr>
          <w:rFonts w:ascii="Times New Roman" w:hAnsi="Times New Roman"/>
          <w:sz w:val="22"/>
          <w:szCs w:val="22"/>
          <w:rPrChange w:id="164" w:author="SONIA M HERNANDEZ" w:date="2022-01-10T10:14:00Z">
            <w:rPr>
              <w:rFonts w:ascii="Times New Roman" w:hAnsi="Times New Roman"/>
            </w:rPr>
          </w:rPrChange>
        </w:rPr>
        <w:t>double-spaced</w:t>
      </w:r>
      <w:proofErr w:type="gramEnd"/>
      <w:r w:rsidR="001441C3" w:rsidRPr="00B15430">
        <w:rPr>
          <w:rFonts w:ascii="Times New Roman" w:hAnsi="Times New Roman"/>
          <w:sz w:val="22"/>
          <w:szCs w:val="22"/>
          <w:rPrChange w:id="165" w:author="SONIA M HERNANDEZ" w:date="2022-01-10T10:14:00Z">
            <w:rPr>
              <w:rFonts w:ascii="Times New Roman" w:hAnsi="Times New Roman"/>
            </w:rPr>
          </w:rPrChange>
        </w:rPr>
        <w:t xml:space="preserve"> and include clearly presented results in text, figures and tables.  </w:t>
      </w:r>
      <w:r w:rsidR="00A03028" w:rsidRPr="00B15430">
        <w:rPr>
          <w:rFonts w:ascii="Times New Roman" w:hAnsi="Times New Roman"/>
          <w:sz w:val="22"/>
          <w:szCs w:val="22"/>
          <w:rPrChange w:id="166" w:author="SONIA M HERNANDEZ" w:date="2022-01-10T10:14:00Z">
            <w:rPr>
              <w:rFonts w:ascii="Times New Roman" w:hAnsi="Times New Roman"/>
            </w:rPr>
          </w:rPrChange>
        </w:rPr>
        <w:t>Submit your original data (</w:t>
      </w:r>
      <w:r w:rsidR="000B54AE" w:rsidRPr="00B15430">
        <w:rPr>
          <w:rFonts w:ascii="Times New Roman" w:hAnsi="Times New Roman"/>
          <w:sz w:val="22"/>
          <w:szCs w:val="22"/>
          <w:rPrChange w:id="167" w:author="SONIA M HERNANDEZ" w:date="2022-01-10T10:14:00Z">
            <w:rPr>
              <w:rFonts w:ascii="Times New Roman" w:hAnsi="Times New Roman"/>
            </w:rPr>
          </w:rPrChange>
        </w:rPr>
        <w:t xml:space="preserve">as a </w:t>
      </w:r>
      <w:r w:rsidR="00A03028" w:rsidRPr="00B15430">
        <w:rPr>
          <w:rFonts w:ascii="Times New Roman" w:hAnsi="Times New Roman"/>
          <w:sz w:val="22"/>
          <w:szCs w:val="22"/>
          <w:rPrChange w:id="168" w:author="SONIA M HERNANDEZ" w:date="2022-01-10T10:14:00Z">
            <w:rPr>
              <w:rFonts w:ascii="Times New Roman" w:hAnsi="Times New Roman"/>
            </w:rPr>
          </w:rPrChange>
        </w:rPr>
        <w:t>field notebook, spreadsheet etc</w:t>
      </w:r>
      <w:r w:rsidR="003276F9" w:rsidRPr="00B15430">
        <w:rPr>
          <w:rFonts w:ascii="Times New Roman" w:hAnsi="Times New Roman"/>
          <w:sz w:val="22"/>
          <w:szCs w:val="22"/>
          <w:rPrChange w:id="169" w:author="SONIA M HERNANDEZ" w:date="2022-01-10T10:14:00Z">
            <w:rPr>
              <w:rFonts w:ascii="Times New Roman" w:hAnsi="Times New Roman"/>
            </w:rPr>
          </w:rPrChange>
        </w:rPr>
        <w:t>.</w:t>
      </w:r>
      <w:r w:rsidR="00A03028" w:rsidRPr="00B15430">
        <w:rPr>
          <w:rFonts w:ascii="Times New Roman" w:hAnsi="Times New Roman"/>
          <w:sz w:val="22"/>
          <w:szCs w:val="22"/>
          <w:rPrChange w:id="170" w:author="SONIA M HERNANDEZ" w:date="2022-01-10T10:14:00Z">
            <w:rPr>
              <w:rFonts w:ascii="Times New Roman" w:hAnsi="Times New Roman"/>
            </w:rPr>
          </w:rPrChange>
        </w:rPr>
        <w:t xml:space="preserve">) with the final draft. </w:t>
      </w:r>
      <w:r w:rsidR="00355FC2" w:rsidRPr="00B15430">
        <w:rPr>
          <w:rFonts w:ascii="Times New Roman" w:hAnsi="Times New Roman"/>
          <w:sz w:val="22"/>
          <w:szCs w:val="22"/>
          <w:rPrChange w:id="171" w:author="SONIA M HERNANDEZ" w:date="2022-01-10T10:14:00Z">
            <w:rPr>
              <w:rFonts w:ascii="Times New Roman" w:hAnsi="Times New Roman"/>
            </w:rPr>
          </w:rPrChange>
        </w:rPr>
        <w:t>A</w:t>
      </w:r>
      <w:r w:rsidR="00E9550E" w:rsidRPr="00B15430">
        <w:rPr>
          <w:rFonts w:ascii="Times New Roman" w:hAnsi="Times New Roman"/>
          <w:sz w:val="22"/>
          <w:szCs w:val="22"/>
          <w:rPrChange w:id="172" w:author="SONIA M HERNANDEZ" w:date="2022-01-10T10:14:00Z">
            <w:rPr>
              <w:rFonts w:ascii="Times New Roman" w:hAnsi="Times New Roman"/>
            </w:rPr>
          </w:rPrChange>
        </w:rPr>
        <w:t xml:space="preserve"> </w:t>
      </w:r>
      <w:r w:rsidR="00355FC2" w:rsidRPr="00B15430">
        <w:rPr>
          <w:rFonts w:ascii="Times New Roman" w:hAnsi="Times New Roman"/>
          <w:sz w:val="22"/>
          <w:szCs w:val="22"/>
          <w:rPrChange w:id="173" w:author="SONIA M HERNANDEZ" w:date="2022-01-10T10:14:00Z">
            <w:rPr>
              <w:rFonts w:ascii="Times New Roman" w:hAnsi="Times New Roman"/>
            </w:rPr>
          </w:rPrChange>
        </w:rPr>
        <w:t>discussion</w:t>
      </w:r>
      <w:r w:rsidR="0079658E" w:rsidRPr="00B15430">
        <w:rPr>
          <w:rFonts w:ascii="Times New Roman" w:hAnsi="Times New Roman"/>
          <w:sz w:val="22"/>
          <w:szCs w:val="22"/>
          <w:rPrChange w:id="174" w:author="SONIA M HERNANDEZ" w:date="2022-01-10T10:14:00Z">
            <w:rPr>
              <w:rFonts w:ascii="Times New Roman" w:hAnsi="Times New Roman"/>
            </w:rPr>
          </w:rPrChange>
        </w:rPr>
        <w:t xml:space="preserve"> and a handout</w:t>
      </w:r>
      <w:r w:rsidR="00355FC2" w:rsidRPr="00B15430">
        <w:rPr>
          <w:rFonts w:ascii="Times New Roman" w:hAnsi="Times New Roman"/>
          <w:sz w:val="22"/>
          <w:szCs w:val="22"/>
          <w:rPrChange w:id="175" w:author="SONIA M HERNANDEZ" w:date="2022-01-10T10:14:00Z">
            <w:rPr>
              <w:rFonts w:ascii="Times New Roman" w:hAnsi="Times New Roman"/>
            </w:rPr>
          </w:rPrChange>
        </w:rPr>
        <w:t xml:space="preserve"> on how to conduct the research and </w:t>
      </w:r>
      <w:r w:rsidR="00346176" w:rsidRPr="00B15430">
        <w:rPr>
          <w:rFonts w:ascii="Times New Roman" w:hAnsi="Times New Roman"/>
          <w:sz w:val="22"/>
          <w:szCs w:val="22"/>
          <w:rPrChange w:id="176" w:author="SONIA M HERNANDEZ" w:date="2022-01-10T10:14:00Z">
            <w:rPr>
              <w:rFonts w:ascii="Times New Roman" w:hAnsi="Times New Roman"/>
            </w:rPr>
          </w:rPrChange>
        </w:rPr>
        <w:t xml:space="preserve">formatting details on how to </w:t>
      </w:r>
      <w:r w:rsidR="00355FC2" w:rsidRPr="00B15430">
        <w:rPr>
          <w:rFonts w:ascii="Times New Roman" w:hAnsi="Times New Roman"/>
          <w:sz w:val="22"/>
          <w:szCs w:val="22"/>
          <w:rPrChange w:id="177" w:author="SONIA M HERNANDEZ" w:date="2022-01-10T10:14:00Z">
            <w:rPr>
              <w:rFonts w:ascii="Times New Roman" w:hAnsi="Times New Roman"/>
            </w:rPr>
          </w:rPrChange>
        </w:rPr>
        <w:t xml:space="preserve">write the paper will be delivered during the first few lab periods. </w:t>
      </w:r>
    </w:p>
    <w:p w14:paraId="13CF078F" w14:textId="77777777" w:rsidR="00EC6F69" w:rsidRPr="00B15430" w:rsidRDefault="00EC6F69">
      <w:pPr>
        <w:suppressAutoHyphens/>
        <w:rPr>
          <w:rFonts w:ascii="Times New Roman" w:hAnsi="Times New Roman"/>
          <w:sz w:val="22"/>
          <w:szCs w:val="22"/>
          <w:rPrChange w:id="178" w:author="SONIA M HERNANDEZ" w:date="2022-01-10T10:14:00Z">
            <w:rPr>
              <w:rFonts w:ascii="Times New Roman" w:hAnsi="Times New Roman"/>
            </w:rPr>
          </w:rPrChange>
        </w:rPr>
      </w:pPr>
    </w:p>
    <w:p w14:paraId="4CA8941D" w14:textId="10857C7D" w:rsidR="000549DB" w:rsidRPr="00B15430" w:rsidDel="00B15430" w:rsidRDefault="000B54AE">
      <w:pPr>
        <w:suppressAutoHyphens/>
        <w:rPr>
          <w:del w:id="179" w:author="SONIA M HERNANDEZ" w:date="2022-01-10T10:10:00Z"/>
          <w:rFonts w:ascii="Times New Roman" w:hAnsi="Times New Roman"/>
          <w:sz w:val="22"/>
          <w:szCs w:val="22"/>
          <w:u w:val="single"/>
          <w:rPrChange w:id="180" w:author="SONIA M HERNANDEZ" w:date="2022-01-10T10:14:00Z">
            <w:rPr>
              <w:del w:id="181" w:author="SONIA M HERNANDEZ" w:date="2022-01-10T10:10:00Z"/>
              <w:rFonts w:ascii="Times New Roman" w:hAnsi="Times New Roman"/>
              <w:u w:val="single"/>
            </w:rPr>
          </w:rPrChange>
        </w:rPr>
      </w:pPr>
      <w:r w:rsidRPr="00B15430">
        <w:rPr>
          <w:rFonts w:ascii="Times New Roman" w:hAnsi="Times New Roman"/>
          <w:sz w:val="22"/>
          <w:szCs w:val="22"/>
          <w:u w:val="single"/>
          <w:rPrChange w:id="182" w:author="SONIA M HERNANDEZ" w:date="2022-01-10T10:14:00Z">
            <w:rPr>
              <w:rFonts w:ascii="Times New Roman" w:hAnsi="Times New Roman"/>
              <w:u w:val="single"/>
            </w:rPr>
          </w:rPrChange>
        </w:rPr>
        <w:t xml:space="preserve"> </w:t>
      </w:r>
    </w:p>
    <w:p w14:paraId="6C058347" w14:textId="2A8A19A7" w:rsidR="000B54AE" w:rsidRPr="00B15430" w:rsidDel="00B15430" w:rsidRDefault="000B54AE">
      <w:pPr>
        <w:suppressAutoHyphens/>
        <w:rPr>
          <w:del w:id="183" w:author="SONIA M HERNANDEZ" w:date="2022-01-10T10:10:00Z"/>
          <w:rFonts w:ascii="Times New Roman" w:hAnsi="Times New Roman"/>
          <w:sz w:val="22"/>
          <w:szCs w:val="22"/>
          <w:rPrChange w:id="184" w:author="SONIA M HERNANDEZ" w:date="2022-01-10T10:14:00Z">
            <w:rPr>
              <w:del w:id="185" w:author="SONIA M HERNANDEZ" w:date="2022-01-10T10:10:00Z"/>
              <w:rFonts w:ascii="Times New Roman" w:hAnsi="Times New Roman"/>
            </w:rPr>
          </w:rPrChange>
        </w:rPr>
      </w:pPr>
    </w:p>
    <w:p w14:paraId="0F06F403" w14:textId="18CBD07D" w:rsidR="000B54AE" w:rsidRPr="00B15430" w:rsidDel="00B15430" w:rsidRDefault="000B54AE">
      <w:pPr>
        <w:suppressAutoHyphens/>
        <w:rPr>
          <w:del w:id="186" w:author="SONIA M HERNANDEZ" w:date="2022-01-10T10:10:00Z"/>
          <w:rFonts w:ascii="Times New Roman" w:hAnsi="Times New Roman"/>
          <w:sz w:val="22"/>
          <w:szCs w:val="22"/>
          <w:rPrChange w:id="187" w:author="SONIA M HERNANDEZ" w:date="2022-01-10T10:14:00Z">
            <w:rPr>
              <w:del w:id="188" w:author="SONIA M HERNANDEZ" w:date="2022-01-10T10:10:00Z"/>
              <w:rFonts w:ascii="Times New Roman" w:hAnsi="Times New Roman"/>
            </w:rPr>
          </w:rPrChange>
        </w:rPr>
      </w:pPr>
    </w:p>
    <w:p w14:paraId="5E0A0421" w14:textId="414D5316" w:rsidR="000B54AE" w:rsidRPr="00B15430" w:rsidDel="00B15430" w:rsidRDefault="000B54AE">
      <w:pPr>
        <w:suppressAutoHyphens/>
        <w:rPr>
          <w:del w:id="189" w:author="SONIA M HERNANDEZ" w:date="2022-01-10T10:10:00Z"/>
          <w:rFonts w:ascii="Times New Roman" w:hAnsi="Times New Roman"/>
          <w:sz w:val="22"/>
          <w:szCs w:val="22"/>
          <w:rPrChange w:id="190" w:author="SONIA M HERNANDEZ" w:date="2022-01-10T10:14:00Z">
            <w:rPr>
              <w:del w:id="191" w:author="SONIA M HERNANDEZ" w:date="2022-01-10T10:10:00Z"/>
              <w:rFonts w:ascii="Times New Roman" w:hAnsi="Times New Roman"/>
            </w:rPr>
          </w:rPrChange>
        </w:rPr>
      </w:pPr>
    </w:p>
    <w:p w14:paraId="4E793873" w14:textId="1B777C3B" w:rsidR="000B54AE" w:rsidRPr="00B15430" w:rsidDel="00B15430" w:rsidRDefault="000B54AE">
      <w:pPr>
        <w:suppressAutoHyphens/>
        <w:rPr>
          <w:del w:id="192" w:author="SONIA M HERNANDEZ" w:date="2022-01-10T10:10:00Z"/>
          <w:rFonts w:ascii="Times New Roman" w:hAnsi="Times New Roman"/>
          <w:sz w:val="22"/>
          <w:szCs w:val="22"/>
          <w:rPrChange w:id="193" w:author="SONIA M HERNANDEZ" w:date="2022-01-10T10:14:00Z">
            <w:rPr>
              <w:del w:id="194" w:author="SONIA M HERNANDEZ" w:date="2022-01-10T10:10:00Z"/>
              <w:rFonts w:ascii="Times New Roman" w:hAnsi="Times New Roman"/>
            </w:rPr>
          </w:rPrChange>
        </w:rPr>
      </w:pPr>
    </w:p>
    <w:p w14:paraId="51E59EDA" w14:textId="710BEC9B" w:rsidR="000B54AE" w:rsidRPr="00B15430" w:rsidDel="00B15430" w:rsidRDefault="000B54AE">
      <w:pPr>
        <w:suppressAutoHyphens/>
        <w:rPr>
          <w:del w:id="195" w:author="SONIA M HERNANDEZ" w:date="2022-01-10T10:10:00Z"/>
          <w:rFonts w:ascii="Times New Roman" w:hAnsi="Times New Roman"/>
          <w:sz w:val="22"/>
          <w:szCs w:val="22"/>
          <w:rPrChange w:id="196" w:author="SONIA M HERNANDEZ" w:date="2022-01-10T10:14:00Z">
            <w:rPr>
              <w:del w:id="197" w:author="SONIA M HERNANDEZ" w:date="2022-01-10T10:10:00Z"/>
              <w:rFonts w:ascii="Times New Roman" w:hAnsi="Times New Roman"/>
            </w:rPr>
          </w:rPrChange>
        </w:rPr>
      </w:pPr>
    </w:p>
    <w:p w14:paraId="7180E739" w14:textId="79336BB7" w:rsidR="000B54AE" w:rsidRPr="00B15430" w:rsidDel="00B15430" w:rsidRDefault="000B54AE">
      <w:pPr>
        <w:suppressAutoHyphens/>
        <w:rPr>
          <w:del w:id="198" w:author="SONIA M HERNANDEZ" w:date="2022-01-10T10:10:00Z"/>
          <w:rFonts w:ascii="Times New Roman" w:hAnsi="Times New Roman"/>
          <w:sz w:val="22"/>
          <w:szCs w:val="22"/>
          <w:rPrChange w:id="199" w:author="SONIA M HERNANDEZ" w:date="2022-01-10T10:14:00Z">
            <w:rPr>
              <w:del w:id="200" w:author="SONIA M HERNANDEZ" w:date="2022-01-10T10:10:00Z"/>
              <w:rFonts w:ascii="Times New Roman" w:hAnsi="Times New Roman"/>
            </w:rPr>
          </w:rPrChange>
        </w:rPr>
      </w:pPr>
    </w:p>
    <w:p w14:paraId="44B84EFB" w14:textId="6DBAC4A1" w:rsidR="000B54AE" w:rsidRPr="00B15430" w:rsidDel="00B15430" w:rsidRDefault="000B54AE">
      <w:pPr>
        <w:suppressAutoHyphens/>
        <w:rPr>
          <w:del w:id="201" w:author="SONIA M HERNANDEZ" w:date="2022-01-10T10:10:00Z"/>
          <w:rFonts w:ascii="Times New Roman" w:hAnsi="Times New Roman"/>
          <w:sz w:val="22"/>
          <w:szCs w:val="22"/>
          <w:rPrChange w:id="202" w:author="SONIA M HERNANDEZ" w:date="2022-01-10T10:14:00Z">
            <w:rPr>
              <w:del w:id="203" w:author="SONIA M HERNANDEZ" w:date="2022-01-10T10:10:00Z"/>
              <w:rFonts w:ascii="Times New Roman" w:hAnsi="Times New Roman"/>
            </w:rPr>
          </w:rPrChange>
        </w:rPr>
      </w:pPr>
    </w:p>
    <w:p w14:paraId="31163F56" w14:textId="77777777" w:rsidR="000B54AE" w:rsidRPr="00B15430" w:rsidDel="00B15430" w:rsidRDefault="000B54AE">
      <w:pPr>
        <w:suppressAutoHyphens/>
        <w:rPr>
          <w:del w:id="204" w:author="SONIA M HERNANDEZ" w:date="2022-01-10T10:10:00Z"/>
          <w:rFonts w:ascii="Times New Roman" w:hAnsi="Times New Roman"/>
          <w:sz w:val="22"/>
          <w:szCs w:val="22"/>
          <w:rPrChange w:id="205" w:author="SONIA M HERNANDEZ" w:date="2022-01-10T10:14:00Z">
            <w:rPr>
              <w:del w:id="206" w:author="SONIA M HERNANDEZ" w:date="2022-01-10T10:10:00Z"/>
              <w:rFonts w:ascii="Times New Roman" w:hAnsi="Times New Roman"/>
            </w:rPr>
          </w:rPrChange>
        </w:rPr>
      </w:pPr>
    </w:p>
    <w:p w14:paraId="7A46F94B" w14:textId="77777777" w:rsidR="000549DB" w:rsidRPr="00B15430" w:rsidDel="00B15430" w:rsidRDefault="000549DB">
      <w:pPr>
        <w:suppressAutoHyphens/>
        <w:rPr>
          <w:del w:id="207" w:author="SONIA M HERNANDEZ" w:date="2022-01-10T10:10:00Z"/>
          <w:rFonts w:ascii="Times New Roman" w:hAnsi="Times New Roman"/>
          <w:sz w:val="22"/>
          <w:szCs w:val="22"/>
          <w:rPrChange w:id="208" w:author="SONIA M HERNANDEZ" w:date="2022-01-10T10:14:00Z">
            <w:rPr>
              <w:del w:id="209" w:author="SONIA M HERNANDEZ" w:date="2022-01-10T10:10:00Z"/>
              <w:rFonts w:ascii="Times New Roman" w:hAnsi="Times New Roman"/>
            </w:rPr>
          </w:rPrChange>
        </w:rPr>
      </w:pPr>
    </w:p>
    <w:p w14:paraId="283AEB37" w14:textId="3E3B147E" w:rsidR="002173E6" w:rsidRPr="00B15430" w:rsidRDefault="00D65B74" w:rsidP="00B15430">
      <w:pPr>
        <w:suppressAutoHyphens/>
        <w:rPr>
          <w:rFonts w:ascii="Times New Roman" w:eastAsiaTheme="minorHAnsi" w:hAnsi="Times New Roman"/>
          <w:snapToGrid/>
          <w:sz w:val="22"/>
          <w:szCs w:val="22"/>
          <w:rPrChange w:id="210" w:author="SONIA M HERNANDEZ" w:date="2022-01-10T10:14:00Z">
            <w:rPr>
              <w:rFonts w:ascii="Times New Roman" w:eastAsiaTheme="minorHAnsi" w:hAnsi="Times New Roman"/>
              <w:snapToGrid/>
              <w:szCs w:val="24"/>
            </w:rPr>
          </w:rPrChange>
        </w:rPr>
        <w:pPrChange w:id="211" w:author="SONIA M HERNANDEZ" w:date="2022-01-10T10:10:00Z">
          <w:pPr>
            <w:widowControl/>
            <w:spacing w:after="200" w:line="276" w:lineRule="auto"/>
          </w:pPr>
        </w:pPrChange>
      </w:pPr>
      <w:r w:rsidRPr="00B15430">
        <w:rPr>
          <w:rFonts w:ascii="Times New Roman" w:eastAsiaTheme="minorHAnsi" w:hAnsi="Times New Roman"/>
          <w:snapToGrid/>
          <w:sz w:val="22"/>
          <w:szCs w:val="22"/>
          <w:rPrChange w:id="212" w:author="SONIA M HERNANDEZ" w:date="2022-01-10T10:14:00Z">
            <w:rPr>
              <w:rFonts w:ascii="Times New Roman" w:eastAsiaTheme="minorHAnsi" w:hAnsi="Times New Roman"/>
              <w:snapToGrid/>
              <w:szCs w:val="24"/>
            </w:rPr>
          </w:rPrChange>
        </w:rPr>
        <w:t>*</w:t>
      </w:r>
      <w:r w:rsidRPr="00B15430">
        <w:rPr>
          <w:rFonts w:ascii="Times New Roman" w:eastAsiaTheme="minorHAnsi" w:hAnsi="Times New Roman"/>
          <w:b/>
          <w:snapToGrid/>
          <w:sz w:val="22"/>
          <w:szCs w:val="22"/>
          <w:rPrChange w:id="213" w:author="SONIA M HERNANDEZ" w:date="2022-01-10T10:14:00Z">
            <w:rPr>
              <w:rFonts w:ascii="Times New Roman" w:eastAsiaTheme="minorHAnsi" w:hAnsi="Times New Roman"/>
              <w:b/>
              <w:snapToGrid/>
              <w:szCs w:val="24"/>
            </w:rPr>
          </w:rPrChange>
        </w:rPr>
        <w:t>The schedule is subject to change</w:t>
      </w:r>
      <w:r w:rsidRPr="00B15430">
        <w:rPr>
          <w:rFonts w:ascii="Times New Roman" w:eastAsiaTheme="minorHAnsi" w:hAnsi="Times New Roman"/>
          <w:snapToGrid/>
          <w:sz w:val="22"/>
          <w:szCs w:val="22"/>
          <w:rPrChange w:id="214" w:author="SONIA M HERNANDEZ" w:date="2022-01-10T10:14:00Z">
            <w:rPr>
              <w:rFonts w:ascii="Times New Roman" w:eastAsiaTheme="minorHAnsi" w:hAnsi="Times New Roman"/>
              <w:snapToGrid/>
              <w:szCs w:val="24"/>
            </w:rPr>
          </w:rPrChange>
        </w:rPr>
        <w:t>. Updates will be provided via email</w:t>
      </w:r>
      <w:r w:rsidR="00355FC2" w:rsidRPr="00B15430">
        <w:rPr>
          <w:rFonts w:ascii="Times New Roman" w:eastAsiaTheme="minorHAnsi" w:hAnsi="Times New Roman"/>
          <w:snapToGrid/>
          <w:sz w:val="22"/>
          <w:szCs w:val="22"/>
          <w:rPrChange w:id="215" w:author="SONIA M HERNANDEZ" w:date="2022-01-10T10:14:00Z">
            <w:rPr>
              <w:rFonts w:ascii="Times New Roman" w:eastAsiaTheme="minorHAnsi" w:hAnsi="Times New Roman"/>
              <w:snapToGrid/>
              <w:szCs w:val="24"/>
            </w:rPr>
          </w:rPrChange>
        </w:rPr>
        <w:t>* and class announcements</w:t>
      </w:r>
      <w:r w:rsidRPr="00B15430">
        <w:rPr>
          <w:rFonts w:ascii="Times New Roman" w:eastAsiaTheme="minorHAnsi" w:hAnsi="Times New Roman"/>
          <w:snapToGrid/>
          <w:sz w:val="22"/>
          <w:szCs w:val="22"/>
          <w:rPrChange w:id="216" w:author="SONIA M HERNANDEZ" w:date="2022-01-10T10:14:00Z">
            <w:rPr>
              <w:rFonts w:ascii="Times New Roman" w:eastAsiaTheme="minorHAnsi" w:hAnsi="Times New Roman"/>
              <w:snapToGrid/>
              <w:szCs w:val="24"/>
            </w:rPr>
          </w:rPrChange>
        </w:rPr>
        <w:t>.</w:t>
      </w:r>
      <w:r w:rsidR="00355FC2" w:rsidRPr="00B15430">
        <w:rPr>
          <w:rFonts w:ascii="Times New Roman" w:eastAsiaTheme="minorHAnsi" w:hAnsi="Times New Roman"/>
          <w:snapToGrid/>
          <w:sz w:val="22"/>
          <w:szCs w:val="22"/>
          <w:rPrChange w:id="217" w:author="SONIA M HERNANDEZ" w:date="2022-01-10T10:14:00Z">
            <w:rPr>
              <w:rFonts w:ascii="Times New Roman" w:eastAsiaTheme="minorHAnsi" w:hAnsi="Times New Roman"/>
              <w:snapToGrid/>
              <w:szCs w:val="24"/>
            </w:rPr>
          </w:rPrChange>
        </w:rPr>
        <w:t xml:space="preserve"> *Please be certain that you confirm your preferred email address for class communication.</w:t>
      </w:r>
    </w:p>
    <w:p w14:paraId="2FE207CE" w14:textId="2C4BD298" w:rsidR="003276F9" w:rsidRPr="00B15430" w:rsidDel="00B15430" w:rsidRDefault="007730E3" w:rsidP="00D65B74">
      <w:pPr>
        <w:widowControl/>
        <w:spacing w:after="200" w:line="276" w:lineRule="auto"/>
        <w:rPr>
          <w:del w:id="218" w:author="SONIA M HERNANDEZ" w:date="2022-01-10T10:10:00Z"/>
          <w:rFonts w:ascii="Times New Roman" w:eastAsiaTheme="minorHAnsi" w:hAnsi="Times New Roman"/>
          <w:b/>
          <w:bCs/>
          <w:snapToGrid/>
          <w:sz w:val="22"/>
          <w:szCs w:val="22"/>
          <w:rPrChange w:id="219" w:author="SONIA M HERNANDEZ" w:date="2022-01-10T10:14:00Z">
            <w:rPr>
              <w:del w:id="220" w:author="SONIA M HERNANDEZ" w:date="2022-01-10T10:10:00Z"/>
              <w:rFonts w:ascii="Times New Roman" w:eastAsiaTheme="minorHAnsi" w:hAnsi="Times New Roman"/>
              <w:b/>
              <w:bCs/>
              <w:snapToGrid/>
              <w:szCs w:val="24"/>
            </w:rPr>
          </w:rPrChange>
        </w:rPr>
      </w:pPr>
      <w:r w:rsidRPr="00B15430">
        <w:rPr>
          <w:rFonts w:ascii="Times New Roman" w:eastAsiaTheme="minorHAnsi" w:hAnsi="Times New Roman"/>
          <w:b/>
          <w:bCs/>
          <w:snapToGrid/>
          <w:sz w:val="22"/>
          <w:szCs w:val="22"/>
          <w:rPrChange w:id="221" w:author="SONIA M HERNANDEZ" w:date="2022-01-10T10:14:00Z">
            <w:rPr>
              <w:rFonts w:ascii="Times New Roman" w:eastAsiaTheme="minorHAnsi" w:hAnsi="Times New Roman"/>
              <w:b/>
              <w:bCs/>
              <w:snapToGrid/>
              <w:szCs w:val="24"/>
            </w:rPr>
          </w:rPrChange>
        </w:rPr>
        <w:t>LECTURE TIMES AND TOPICS</w:t>
      </w:r>
    </w:p>
    <w:p w14:paraId="73DAE4E9" w14:textId="095064CE" w:rsidR="00EE3BD2" w:rsidRPr="00B15430" w:rsidRDefault="00EE3BD2" w:rsidP="00D65B74">
      <w:pPr>
        <w:widowControl/>
        <w:spacing w:after="200" w:line="276" w:lineRule="auto"/>
        <w:rPr>
          <w:rFonts w:ascii="Times New Roman" w:eastAsiaTheme="minorHAnsi" w:hAnsi="Times New Roman"/>
          <w:b/>
          <w:bCs/>
          <w:snapToGrid/>
          <w:sz w:val="22"/>
          <w:szCs w:val="22"/>
          <w:rPrChange w:id="222" w:author="SONIA M HERNANDEZ" w:date="2022-01-10T10:14:00Z">
            <w:rPr>
              <w:rFonts w:ascii="Times New Roman" w:eastAsiaTheme="minorHAnsi" w:hAnsi="Times New Roman"/>
              <w:b/>
              <w:bCs/>
              <w:snapToGrid/>
              <w:szCs w:val="24"/>
            </w:rPr>
          </w:rPrChange>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4518"/>
        <w:gridCol w:w="2952"/>
        <w:tblGridChange w:id="223">
          <w:tblGrid>
            <w:gridCol w:w="1710"/>
            <w:gridCol w:w="4518"/>
            <w:gridCol w:w="2952"/>
          </w:tblGrid>
        </w:tblGridChange>
      </w:tblGrid>
      <w:tr w:rsidR="00585F3A" w:rsidRPr="00B15430" w14:paraId="47B1A691" w14:textId="77777777" w:rsidTr="00585F3A">
        <w:trPr>
          <w:trHeight w:val="360"/>
        </w:trPr>
        <w:tc>
          <w:tcPr>
            <w:tcW w:w="1710" w:type="dxa"/>
            <w:shd w:val="clear" w:color="auto" w:fill="auto"/>
          </w:tcPr>
          <w:p w14:paraId="7C1CCAE0" w14:textId="77777777" w:rsidR="007C010E" w:rsidRPr="00B15430" w:rsidRDefault="007C010E"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jc w:val="center"/>
              <w:rPr>
                <w:rFonts w:ascii="Times New Roman" w:hAnsi="Times New Roman"/>
                <w:b/>
                <w:snapToGrid/>
                <w:sz w:val="20"/>
                <w:rPrChange w:id="224" w:author="SONIA M HERNANDEZ" w:date="2022-01-10T10:14:00Z">
                  <w:rPr>
                    <w:rFonts w:ascii="Times New Roman" w:hAnsi="Times New Roman"/>
                    <w:b/>
                    <w:snapToGrid/>
                    <w:szCs w:val="24"/>
                  </w:rPr>
                </w:rPrChange>
              </w:rPr>
            </w:pPr>
          </w:p>
          <w:p w14:paraId="1D3CFFAE" w14:textId="430CC522" w:rsidR="002C01C1" w:rsidRPr="00B15430" w:rsidRDefault="002C01C1"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225" w:author="SONIA M HERNANDEZ" w:date="2022-01-10T10:14:00Z">
                  <w:rPr>
                    <w:rFonts w:ascii="Times New Roman" w:hAnsi="Times New Roman"/>
                    <w:b/>
                    <w:snapToGrid/>
                    <w:szCs w:val="24"/>
                  </w:rPr>
                </w:rPrChange>
              </w:rPr>
            </w:pPr>
          </w:p>
        </w:tc>
        <w:tc>
          <w:tcPr>
            <w:tcW w:w="4518" w:type="dxa"/>
            <w:shd w:val="clear" w:color="auto" w:fill="auto"/>
            <w:vAlign w:val="center"/>
          </w:tcPr>
          <w:p w14:paraId="482975AD" w14:textId="24D58CB6" w:rsidR="007C010E" w:rsidRPr="00B15430" w:rsidRDefault="000B54AE"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226" w:author="SONIA M HERNANDEZ" w:date="2022-01-10T10:14:00Z">
                  <w:rPr>
                    <w:rFonts w:ascii="Times New Roman" w:hAnsi="Times New Roman"/>
                    <w:b/>
                    <w:snapToGrid/>
                    <w:szCs w:val="24"/>
                  </w:rPr>
                </w:rPrChange>
              </w:rPr>
            </w:pPr>
            <w:r w:rsidRPr="00B15430">
              <w:rPr>
                <w:rFonts w:ascii="Times New Roman" w:hAnsi="Times New Roman"/>
                <w:b/>
                <w:snapToGrid/>
                <w:sz w:val="20"/>
                <w:rPrChange w:id="227" w:author="SONIA M HERNANDEZ" w:date="2022-01-10T10:14:00Z">
                  <w:rPr>
                    <w:rFonts w:ascii="Times New Roman" w:hAnsi="Times New Roman"/>
                    <w:b/>
                    <w:snapToGrid/>
                    <w:szCs w:val="24"/>
                  </w:rPr>
                </w:rPrChange>
              </w:rPr>
              <w:t>DATE/TOPIC</w:t>
            </w:r>
          </w:p>
        </w:tc>
        <w:tc>
          <w:tcPr>
            <w:tcW w:w="2952" w:type="dxa"/>
            <w:vAlign w:val="center"/>
          </w:tcPr>
          <w:p w14:paraId="799441EA" w14:textId="7EA01905" w:rsidR="007C010E" w:rsidRPr="00B15430" w:rsidRDefault="00346176"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jc w:val="center"/>
              <w:rPr>
                <w:rFonts w:ascii="Times New Roman" w:hAnsi="Times New Roman"/>
                <w:b/>
                <w:snapToGrid/>
                <w:sz w:val="20"/>
                <w:rPrChange w:id="228" w:author="SONIA M HERNANDEZ" w:date="2022-01-10T10:14:00Z">
                  <w:rPr>
                    <w:rFonts w:ascii="Times New Roman" w:hAnsi="Times New Roman"/>
                    <w:b/>
                    <w:snapToGrid/>
                    <w:szCs w:val="24"/>
                  </w:rPr>
                </w:rPrChange>
              </w:rPr>
            </w:pPr>
            <w:r w:rsidRPr="00B15430">
              <w:rPr>
                <w:rFonts w:ascii="Times New Roman" w:hAnsi="Times New Roman"/>
                <w:b/>
                <w:snapToGrid/>
                <w:sz w:val="20"/>
                <w:rPrChange w:id="229" w:author="SONIA M HERNANDEZ" w:date="2022-01-10T10:14:00Z">
                  <w:rPr>
                    <w:rFonts w:ascii="Times New Roman" w:hAnsi="Times New Roman"/>
                    <w:b/>
                    <w:snapToGrid/>
                    <w:szCs w:val="24"/>
                  </w:rPr>
                </w:rPrChange>
              </w:rPr>
              <w:t xml:space="preserve">CHAPTER </w:t>
            </w:r>
            <w:r w:rsidR="00E86717" w:rsidRPr="00B15430">
              <w:rPr>
                <w:rFonts w:ascii="Times New Roman" w:hAnsi="Times New Roman"/>
                <w:b/>
                <w:snapToGrid/>
                <w:sz w:val="20"/>
                <w:rPrChange w:id="230" w:author="SONIA M HERNANDEZ" w:date="2022-01-10T10:14:00Z">
                  <w:rPr>
                    <w:rFonts w:ascii="Times New Roman" w:hAnsi="Times New Roman"/>
                    <w:b/>
                    <w:snapToGrid/>
                    <w:szCs w:val="24"/>
                  </w:rPr>
                </w:rPrChange>
              </w:rPr>
              <w:t>READINGS</w:t>
            </w:r>
          </w:p>
        </w:tc>
      </w:tr>
      <w:tr w:rsidR="002173E6" w:rsidRPr="00B15430" w14:paraId="41C33556" w14:textId="77777777" w:rsidTr="00585F3A">
        <w:trPr>
          <w:trHeight w:val="720"/>
        </w:trPr>
        <w:tc>
          <w:tcPr>
            <w:tcW w:w="1710" w:type="dxa"/>
            <w:shd w:val="clear" w:color="auto" w:fill="auto"/>
          </w:tcPr>
          <w:p w14:paraId="371C4D4C" w14:textId="78E20DF6" w:rsidR="002173E6" w:rsidRPr="00B15430" w:rsidRDefault="002173E6"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231" w:author="SONIA M HERNANDEZ" w:date="2022-01-10T10:14:00Z">
                  <w:rPr>
                    <w:rFonts w:ascii="Times New Roman" w:hAnsi="Times New Roman"/>
                    <w:b/>
                    <w:snapToGrid/>
                    <w:szCs w:val="24"/>
                  </w:rPr>
                </w:rPrChange>
              </w:rPr>
            </w:pPr>
            <w:r w:rsidRPr="00B15430">
              <w:rPr>
                <w:rFonts w:ascii="Times New Roman" w:hAnsi="Times New Roman"/>
                <w:b/>
                <w:snapToGrid/>
                <w:sz w:val="20"/>
                <w:rPrChange w:id="232" w:author="SONIA M HERNANDEZ" w:date="2022-01-10T10:14:00Z">
                  <w:rPr>
                    <w:rFonts w:ascii="Times New Roman" w:hAnsi="Times New Roman"/>
                    <w:b/>
                    <w:snapToGrid/>
                    <w:szCs w:val="24"/>
                  </w:rPr>
                </w:rPrChange>
              </w:rPr>
              <w:t>January</w:t>
            </w:r>
          </w:p>
        </w:tc>
        <w:tc>
          <w:tcPr>
            <w:tcW w:w="4518" w:type="dxa"/>
            <w:shd w:val="clear" w:color="auto" w:fill="auto"/>
          </w:tcPr>
          <w:p w14:paraId="3B52475D" w14:textId="1B8C3B19" w:rsidR="00F9029F" w:rsidRPr="00B15430" w:rsidRDefault="002173E6" w:rsidP="00F9029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233" w:author="SONIA M HERNANDEZ" w:date="2022-01-10T10:14:00Z">
                  <w:rPr>
                    <w:rFonts w:ascii="Times New Roman" w:hAnsi="Times New Roman"/>
                    <w:b/>
                    <w:snapToGrid/>
                    <w:szCs w:val="24"/>
                  </w:rPr>
                </w:rPrChange>
              </w:rPr>
            </w:pPr>
            <w:r w:rsidRPr="00B15430">
              <w:rPr>
                <w:rFonts w:ascii="Times New Roman" w:hAnsi="Times New Roman"/>
                <w:b/>
                <w:snapToGrid/>
                <w:sz w:val="20"/>
                <w:rPrChange w:id="234" w:author="SONIA M HERNANDEZ" w:date="2022-01-10T10:14:00Z">
                  <w:rPr>
                    <w:rFonts w:ascii="Times New Roman" w:hAnsi="Times New Roman"/>
                    <w:b/>
                    <w:snapToGrid/>
                    <w:szCs w:val="24"/>
                  </w:rPr>
                </w:rPrChange>
              </w:rPr>
              <w:t xml:space="preserve">Jan </w:t>
            </w:r>
            <w:r w:rsidR="000B54AE" w:rsidRPr="00B15430">
              <w:rPr>
                <w:rFonts w:ascii="Times New Roman" w:hAnsi="Times New Roman"/>
                <w:b/>
                <w:snapToGrid/>
                <w:sz w:val="20"/>
                <w:rPrChange w:id="235" w:author="SONIA M HERNANDEZ" w:date="2022-01-10T10:14:00Z">
                  <w:rPr>
                    <w:rFonts w:ascii="Times New Roman" w:hAnsi="Times New Roman"/>
                    <w:b/>
                    <w:snapToGrid/>
                    <w:szCs w:val="24"/>
                  </w:rPr>
                </w:rPrChange>
              </w:rPr>
              <w:t>1</w:t>
            </w:r>
            <w:r w:rsidR="007730E3" w:rsidRPr="00B15430">
              <w:rPr>
                <w:rFonts w:ascii="Times New Roman" w:hAnsi="Times New Roman"/>
                <w:b/>
                <w:snapToGrid/>
                <w:sz w:val="20"/>
                <w:rPrChange w:id="236" w:author="SONIA M HERNANDEZ" w:date="2022-01-10T10:14:00Z">
                  <w:rPr>
                    <w:rFonts w:ascii="Times New Roman" w:hAnsi="Times New Roman"/>
                    <w:b/>
                    <w:snapToGrid/>
                    <w:szCs w:val="24"/>
                  </w:rPr>
                </w:rPrChange>
              </w:rPr>
              <w:t>0</w:t>
            </w:r>
            <w:r w:rsidRPr="00B15430">
              <w:rPr>
                <w:rFonts w:ascii="Times New Roman" w:hAnsi="Times New Roman"/>
                <w:b/>
                <w:snapToGrid/>
                <w:sz w:val="20"/>
                <w:vertAlign w:val="superscript"/>
                <w:rPrChange w:id="237" w:author="SONIA M HERNANDEZ" w:date="2022-01-10T10:14:00Z">
                  <w:rPr>
                    <w:rFonts w:ascii="Times New Roman" w:hAnsi="Times New Roman"/>
                    <w:b/>
                    <w:snapToGrid/>
                    <w:szCs w:val="24"/>
                    <w:vertAlign w:val="superscript"/>
                  </w:rPr>
                </w:rPrChange>
              </w:rPr>
              <w:t>th</w:t>
            </w:r>
            <w:r w:rsidRPr="00B15430">
              <w:rPr>
                <w:rFonts w:ascii="Times New Roman" w:hAnsi="Times New Roman"/>
                <w:b/>
                <w:snapToGrid/>
                <w:sz w:val="20"/>
                <w:rPrChange w:id="238" w:author="SONIA M HERNANDEZ" w:date="2022-01-10T10:14:00Z">
                  <w:rPr>
                    <w:rFonts w:ascii="Times New Roman" w:hAnsi="Times New Roman"/>
                    <w:b/>
                    <w:snapToGrid/>
                    <w:szCs w:val="24"/>
                  </w:rPr>
                </w:rPrChange>
              </w:rPr>
              <w:t xml:space="preserve"> </w:t>
            </w:r>
            <w:r w:rsidR="00FB0F6A" w:rsidRPr="00B15430">
              <w:rPr>
                <w:rFonts w:ascii="Times New Roman" w:hAnsi="Times New Roman"/>
                <w:b/>
                <w:snapToGrid/>
                <w:sz w:val="20"/>
                <w:rPrChange w:id="239" w:author="SONIA M HERNANDEZ" w:date="2022-01-10T10:14:00Z">
                  <w:rPr>
                    <w:rFonts w:ascii="Times New Roman" w:hAnsi="Times New Roman"/>
                    <w:b/>
                    <w:snapToGrid/>
                    <w:szCs w:val="24"/>
                  </w:rPr>
                </w:rPrChange>
              </w:rPr>
              <w:t xml:space="preserve"> </w:t>
            </w:r>
          </w:p>
          <w:p w14:paraId="53CE3446" w14:textId="43B558E3" w:rsidR="002173E6" w:rsidRPr="00B15430" w:rsidRDefault="002173E6" w:rsidP="00F9029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240" w:author="SONIA M HERNANDEZ" w:date="2022-01-10T10:14:00Z">
                  <w:rPr>
                    <w:rFonts w:ascii="Times New Roman" w:hAnsi="Times New Roman"/>
                    <w:snapToGrid/>
                    <w:szCs w:val="24"/>
                  </w:rPr>
                </w:rPrChange>
              </w:rPr>
            </w:pPr>
            <w:r w:rsidRPr="00B15430">
              <w:rPr>
                <w:rFonts w:ascii="Times New Roman" w:hAnsi="Times New Roman"/>
                <w:snapToGrid/>
                <w:sz w:val="20"/>
                <w:rPrChange w:id="241" w:author="SONIA M HERNANDEZ" w:date="2022-01-10T10:14:00Z">
                  <w:rPr>
                    <w:rFonts w:ascii="Times New Roman" w:hAnsi="Times New Roman"/>
                    <w:snapToGrid/>
                    <w:szCs w:val="24"/>
                  </w:rPr>
                </w:rPrChange>
              </w:rPr>
              <w:t>C</w:t>
            </w:r>
            <w:r w:rsidR="00F9029F" w:rsidRPr="00B15430">
              <w:rPr>
                <w:rFonts w:ascii="Times New Roman" w:hAnsi="Times New Roman"/>
                <w:snapToGrid/>
                <w:sz w:val="20"/>
                <w:rPrChange w:id="242" w:author="SONIA M HERNANDEZ" w:date="2022-01-10T10:14:00Z">
                  <w:rPr>
                    <w:rFonts w:ascii="Times New Roman" w:hAnsi="Times New Roman"/>
                    <w:snapToGrid/>
                    <w:szCs w:val="24"/>
                  </w:rPr>
                </w:rPrChange>
              </w:rPr>
              <w:t>ourse i</w:t>
            </w:r>
            <w:r w:rsidRPr="00B15430">
              <w:rPr>
                <w:rFonts w:ascii="Times New Roman" w:hAnsi="Times New Roman"/>
                <w:snapToGrid/>
                <w:sz w:val="20"/>
                <w:rPrChange w:id="243" w:author="SONIA M HERNANDEZ" w:date="2022-01-10T10:14:00Z">
                  <w:rPr>
                    <w:rFonts w:ascii="Times New Roman" w:hAnsi="Times New Roman"/>
                    <w:snapToGrid/>
                    <w:szCs w:val="24"/>
                  </w:rPr>
                </w:rPrChange>
              </w:rPr>
              <w:t>ntroduction</w:t>
            </w:r>
            <w:r w:rsidR="008E1E07" w:rsidRPr="00B15430">
              <w:rPr>
                <w:rFonts w:ascii="Times New Roman" w:hAnsi="Times New Roman"/>
                <w:snapToGrid/>
                <w:sz w:val="20"/>
                <w:rPrChange w:id="244" w:author="SONIA M HERNANDEZ" w:date="2022-01-10T10:14:00Z">
                  <w:rPr>
                    <w:rFonts w:ascii="Times New Roman" w:hAnsi="Times New Roman"/>
                    <w:snapToGrid/>
                    <w:szCs w:val="24"/>
                  </w:rPr>
                </w:rPrChange>
              </w:rPr>
              <w:t>-</w:t>
            </w:r>
            <w:r w:rsidR="00AA2FE6" w:rsidRPr="00B15430">
              <w:rPr>
                <w:rFonts w:ascii="Times New Roman" w:hAnsi="Times New Roman"/>
                <w:snapToGrid/>
                <w:sz w:val="20"/>
                <w:rPrChange w:id="245" w:author="SONIA M HERNANDEZ" w:date="2022-01-10T10:14:00Z">
                  <w:rPr>
                    <w:rFonts w:ascii="Times New Roman" w:hAnsi="Times New Roman"/>
                    <w:snapToGrid/>
                    <w:szCs w:val="24"/>
                  </w:rPr>
                </w:rPrChange>
              </w:rPr>
              <w:t xml:space="preserve"> </w:t>
            </w:r>
            <w:r w:rsidR="000551DA" w:rsidRPr="00B15430">
              <w:rPr>
                <w:rFonts w:ascii="Times New Roman" w:hAnsi="Times New Roman"/>
                <w:snapToGrid/>
                <w:sz w:val="20"/>
                <w:rPrChange w:id="246" w:author="SONIA M HERNANDEZ" w:date="2022-01-10T10:14:00Z">
                  <w:rPr>
                    <w:rFonts w:ascii="Times New Roman" w:hAnsi="Times New Roman"/>
                    <w:snapToGrid/>
                    <w:szCs w:val="24"/>
                  </w:rPr>
                </w:rPrChange>
              </w:rPr>
              <w:t>Rushing</w:t>
            </w:r>
            <w:r w:rsidR="00360757" w:rsidRPr="00B15430">
              <w:rPr>
                <w:rFonts w:ascii="Times New Roman" w:hAnsi="Times New Roman"/>
                <w:snapToGrid/>
                <w:sz w:val="20"/>
                <w:rPrChange w:id="247" w:author="SONIA M HERNANDEZ" w:date="2022-01-10T10:14:00Z">
                  <w:rPr>
                    <w:rFonts w:ascii="Times New Roman" w:hAnsi="Times New Roman"/>
                    <w:snapToGrid/>
                    <w:szCs w:val="24"/>
                  </w:rPr>
                </w:rPrChange>
              </w:rPr>
              <w:t xml:space="preserve"> </w:t>
            </w:r>
            <w:r w:rsidR="008E1E07" w:rsidRPr="00B15430">
              <w:rPr>
                <w:rFonts w:ascii="Times New Roman" w:hAnsi="Times New Roman"/>
                <w:snapToGrid/>
                <w:sz w:val="20"/>
                <w:rPrChange w:id="248" w:author="SONIA M HERNANDEZ" w:date="2022-01-10T10:14:00Z">
                  <w:rPr>
                    <w:rFonts w:ascii="Times New Roman" w:hAnsi="Times New Roman"/>
                    <w:snapToGrid/>
                    <w:szCs w:val="24"/>
                  </w:rPr>
                </w:rPrChange>
              </w:rPr>
              <w:t>&amp;</w:t>
            </w:r>
            <w:r w:rsidR="00360757" w:rsidRPr="00B15430">
              <w:rPr>
                <w:rFonts w:ascii="Times New Roman" w:hAnsi="Times New Roman"/>
                <w:snapToGrid/>
                <w:sz w:val="20"/>
                <w:rPrChange w:id="249" w:author="SONIA M HERNANDEZ" w:date="2022-01-10T10:14:00Z">
                  <w:rPr>
                    <w:rFonts w:ascii="Times New Roman" w:hAnsi="Times New Roman"/>
                    <w:snapToGrid/>
                    <w:szCs w:val="24"/>
                  </w:rPr>
                </w:rPrChange>
              </w:rPr>
              <w:t xml:space="preserve"> </w:t>
            </w:r>
            <w:r w:rsidR="000B54AE" w:rsidRPr="00B15430">
              <w:rPr>
                <w:rFonts w:ascii="Times New Roman" w:hAnsi="Times New Roman"/>
                <w:snapToGrid/>
                <w:sz w:val="20"/>
                <w:rPrChange w:id="250" w:author="SONIA M HERNANDEZ" w:date="2022-01-10T10:14:00Z">
                  <w:rPr>
                    <w:rFonts w:ascii="Times New Roman" w:hAnsi="Times New Roman"/>
                    <w:snapToGrid/>
                    <w:szCs w:val="24"/>
                  </w:rPr>
                </w:rPrChange>
              </w:rPr>
              <w:t>Hernandez</w:t>
            </w:r>
            <w:r w:rsidR="008C3C0C" w:rsidRPr="00B15430">
              <w:rPr>
                <w:rFonts w:ascii="Times New Roman" w:hAnsi="Times New Roman"/>
                <w:snapToGrid/>
                <w:sz w:val="20"/>
                <w:rPrChange w:id="251" w:author="SONIA M HERNANDEZ" w:date="2022-01-10T10:14:00Z">
                  <w:rPr>
                    <w:rFonts w:ascii="Times New Roman" w:hAnsi="Times New Roman"/>
                    <w:snapToGrid/>
                    <w:szCs w:val="24"/>
                  </w:rPr>
                </w:rPrChange>
              </w:rPr>
              <w:t xml:space="preserve"> – </w:t>
            </w:r>
            <w:r w:rsidR="007730E3" w:rsidRPr="00B15430">
              <w:rPr>
                <w:rFonts w:ascii="Times New Roman" w:hAnsi="Times New Roman"/>
                <w:snapToGrid/>
                <w:sz w:val="20"/>
                <w:rPrChange w:id="252" w:author="SONIA M HERNANDEZ" w:date="2022-01-10T10:14:00Z">
                  <w:rPr>
                    <w:rFonts w:ascii="Times New Roman" w:hAnsi="Times New Roman"/>
                    <w:snapToGrid/>
                    <w:szCs w:val="24"/>
                  </w:rPr>
                </w:rPrChange>
              </w:rPr>
              <w:t>go over syllabus and objectives; what do we love about birds-Hernandez</w:t>
            </w:r>
            <w:r w:rsidR="00DD3DAD" w:rsidRPr="00B15430">
              <w:rPr>
                <w:rFonts w:ascii="Times New Roman" w:hAnsi="Times New Roman"/>
                <w:snapToGrid/>
                <w:sz w:val="20"/>
                <w:rPrChange w:id="253" w:author="SONIA M HERNANDEZ" w:date="2022-01-10T10:14:00Z">
                  <w:rPr>
                    <w:rFonts w:ascii="Times New Roman" w:hAnsi="Times New Roman"/>
                    <w:snapToGrid/>
                    <w:szCs w:val="24"/>
                  </w:rPr>
                </w:rPrChange>
              </w:rPr>
              <w:t>’s ppt</w:t>
            </w:r>
          </w:p>
        </w:tc>
        <w:tc>
          <w:tcPr>
            <w:tcW w:w="2952" w:type="dxa"/>
          </w:tcPr>
          <w:p w14:paraId="28B84F34" w14:textId="77777777" w:rsidR="002173E6" w:rsidRPr="00B15430" w:rsidRDefault="002173E6"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254" w:author="SONIA M HERNANDEZ" w:date="2022-01-10T10:14:00Z">
                  <w:rPr>
                    <w:rFonts w:ascii="Times New Roman" w:hAnsi="Times New Roman"/>
                    <w:snapToGrid/>
                    <w:szCs w:val="24"/>
                  </w:rPr>
                </w:rPrChange>
              </w:rPr>
            </w:pPr>
          </w:p>
        </w:tc>
      </w:tr>
      <w:tr w:rsidR="00585F3A" w:rsidRPr="00B15430" w14:paraId="056013EA" w14:textId="77777777" w:rsidTr="00B15430">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255" w:author="SONIA M HERNANDEZ" w:date="2022-01-10T10:17:00Z">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trHeight w:val="557"/>
          <w:trPrChange w:id="256" w:author="SONIA M HERNANDEZ" w:date="2022-01-10T10:17:00Z">
            <w:trPr>
              <w:trHeight w:val="720"/>
            </w:trPr>
          </w:trPrChange>
        </w:trPr>
        <w:tc>
          <w:tcPr>
            <w:tcW w:w="1710" w:type="dxa"/>
            <w:shd w:val="clear" w:color="auto" w:fill="auto"/>
            <w:tcPrChange w:id="257" w:author="SONIA M HERNANDEZ" w:date="2022-01-10T10:17:00Z">
              <w:tcPr>
                <w:tcW w:w="1710" w:type="dxa"/>
                <w:shd w:val="clear" w:color="auto" w:fill="auto"/>
              </w:tcPr>
            </w:tcPrChange>
          </w:tcPr>
          <w:p w14:paraId="054FEC8F" w14:textId="64D53D55" w:rsidR="007C010E" w:rsidRPr="00B15430" w:rsidRDefault="007C010E"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258" w:author="SONIA M HERNANDEZ" w:date="2022-01-10T10:14:00Z">
                  <w:rPr>
                    <w:rFonts w:ascii="Times New Roman" w:hAnsi="Times New Roman"/>
                    <w:b/>
                    <w:snapToGrid/>
                    <w:szCs w:val="24"/>
                  </w:rPr>
                </w:rPrChange>
              </w:rPr>
            </w:pPr>
          </w:p>
        </w:tc>
        <w:tc>
          <w:tcPr>
            <w:tcW w:w="4518" w:type="dxa"/>
            <w:shd w:val="clear" w:color="auto" w:fill="auto"/>
            <w:tcPrChange w:id="259" w:author="SONIA M HERNANDEZ" w:date="2022-01-10T10:17:00Z">
              <w:tcPr>
                <w:tcW w:w="4518" w:type="dxa"/>
                <w:shd w:val="clear" w:color="auto" w:fill="auto"/>
              </w:tcPr>
            </w:tcPrChange>
          </w:tcPr>
          <w:p w14:paraId="3236E4C0" w14:textId="77777777" w:rsidR="007730E3" w:rsidRPr="00B15430" w:rsidRDefault="002173E6" w:rsidP="007730E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260" w:author="SONIA M HERNANDEZ" w:date="2022-01-10T10:14:00Z">
                  <w:rPr>
                    <w:rFonts w:ascii="Times New Roman" w:hAnsi="Times New Roman"/>
                    <w:b/>
                    <w:snapToGrid/>
                    <w:szCs w:val="24"/>
                  </w:rPr>
                </w:rPrChange>
              </w:rPr>
            </w:pPr>
            <w:r w:rsidRPr="00B15430">
              <w:rPr>
                <w:rFonts w:ascii="Times New Roman" w:hAnsi="Times New Roman"/>
                <w:b/>
                <w:snapToGrid/>
                <w:sz w:val="20"/>
                <w:rPrChange w:id="261" w:author="SONIA M HERNANDEZ" w:date="2022-01-10T10:14:00Z">
                  <w:rPr>
                    <w:rFonts w:ascii="Times New Roman" w:hAnsi="Times New Roman"/>
                    <w:b/>
                    <w:snapToGrid/>
                    <w:szCs w:val="24"/>
                  </w:rPr>
                </w:rPrChange>
              </w:rPr>
              <w:t xml:space="preserve">Jan </w:t>
            </w:r>
            <w:r w:rsidR="00301ECD" w:rsidRPr="00B15430">
              <w:rPr>
                <w:rFonts w:ascii="Times New Roman" w:hAnsi="Times New Roman"/>
                <w:b/>
                <w:snapToGrid/>
                <w:sz w:val="20"/>
                <w:rPrChange w:id="262" w:author="SONIA M HERNANDEZ" w:date="2022-01-10T10:14:00Z">
                  <w:rPr>
                    <w:rFonts w:ascii="Times New Roman" w:hAnsi="Times New Roman"/>
                    <w:b/>
                    <w:snapToGrid/>
                    <w:szCs w:val="24"/>
                  </w:rPr>
                </w:rPrChange>
              </w:rPr>
              <w:t>1</w:t>
            </w:r>
            <w:r w:rsidR="007730E3" w:rsidRPr="00B15430">
              <w:rPr>
                <w:rFonts w:ascii="Times New Roman" w:hAnsi="Times New Roman"/>
                <w:b/>
                <w:snapToGrid/>
                <w:sz w:val="20"/>
                <w:rPrChange w:id="263" w:author="SONIA M HERNANDEZ" w:date="2022-01-10T10:14:00Z">
                  <w:rPr>
                    <w:rFonts w:ascii="Times New Roman" w:hAnsi="Times New Roman"/>
                    <w:b/>
                    <w:snapToGrid/>
                    <w:szCs w:val="24"/>
                  </w:rPr>
                </w:rPrChange>
              </w:rPr>
              <w:t>2</w:t>
            </w:r>
            <w:r w:rsidR="008C4835" w:rsidRPr="00B15430">
              <w:rPr>
                <w:rFonts w:ascii="Times New Roman" w:hAnsi="Times New Roman"/>
                <w:b/>
                <w:snapToGrid/>
                <w:sz w:val="20"/>
                <w:vertAlign w:val="superscript"/>
                <w:rPrChange w:id="264" w:author="SONIA M HERNANDEZ" w:date="2022-01-10T10:14:00Z">
                  <w:rPr>
                    <w:rFonts w:ascii="Times New Roman" w:hAnsi="Times New Roman"/>
                    <w:b/>
                    <w:snapToGrid/>
                    <w:szCs w:val="24"/>
                    <w:vertAlign w:val="superscript"/>
                  </w:rPr>
                </w:rPrChange>
              </w:rPr>
              <w:t>th</w:t>
            </w:r>
            <w:r w:rsidR="008C4835" w:rsidRPr="00B15430">
              <w:rPr>
                <w:rFonts w:ascii="Times New Roman" w:hAnsi="Times New Roman"/>
                <w:b/>
                <w:snapToGrid/>
                <w:sz w:val="20"/>
                <w:rPrChange w:id="265" w:author="SONIA M HERNANDEZ" w:date="2022-01-10T10:14:00Z">
                  <w:rPr>
                    <w:rFonts w:ascii="Times New Roman" w:hAnsi="Times New Roman"/>
                    <w:b/>
                    <w:snapToGrid/>
                    <w:szCs w:val="24"/>
                  </w:rPr>
                </w:rPrChange>
              </w:rPr>
              <w:t xml:space="preserve"> </w:t>
            </w:r>
          </w:p>
          <w:p w14:paraId="492047DD" w14:textId="268105CB" w:rsidR="002173E6" w:rsidRPr="00B15430" w:rsidRDefault="007C010E" w:rsidP="007730E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266" w:author="SONIA M HERNANDEZ" w:date="2022-01-10T10:14:00Z">
                  <w:rPr>
                    <w:rFonts w:ascii="Times New Roman" w:hAnsi="Times New Roman"/>
                    <w:b/>
                    <w:snapToGrid/>
                    <w:szCs w:val="24"/>
                  </w:rPr>
                </w:rPrChange>
              </w:rPr>
            </w:pPr>
            <w:r w:rsidRPr="00B15430">
              <w:rPr>
                <w:rFonts w:ascii="Times New Roman" w:hAnsi="Times New Roman"/>
                <w:snapToGrid/>
                <w:sz w:val="20"/>
                <w:rPrChange w:id="267" w:author="SONIA M HERNANDEZ" w:date="2022-01-10T10:14:00Z">
                  <w:rPr>
                    <w:rFonts w:ascii="Times New Roman" w:hAnsi="Times New Roman"/>
                    <w:snapToGrid/>
                    <w:szCs w:val="24"/>
                  </w:rPr>
                </w:rPrChange>
              </w:rPr>
              <w:t>General avian characteristics</w:t>
            </w:r>
            <w:r w:rsidR="00A25067" w:rsidRPr="00B15430">
              <w:rPr>
                <w:rFonts w:ascii="Times New Roman" w:hAnsi="Times New Roman"/>
                <w:snapToGrid/>
                <w:sz w:val="20"/>
                <w:rPrChange w:id="268" w:author="SONIA M HERNANDEZ" w:date="2022-01-10T10:14:00Z">
                  <w:rPr>
                    <w:rFonts w:ascii="Times New Roman" w:hAnsi="Times New Roman"/>
                    <w:snapToGrid/>
                    <w:szCs w:val="24"/>
                  </w:rPr>
                </w:rPrChange>
              </w:rPr>
              <w:t xml:space="preserve"> discussion</w:t>
            </w:r>
            <w:r w:rsidRPr="00B15430">
              <w:rPr>
                <w:rFonts w:ascii="Times New Roman" w:hAnsi="Times New Roman"/>
                <w:snapToGrid/>
                <w:sz w:val="20"/>
                <w:rPrChange w:id="269" w:author="SONIA M HERNANDEZ" w:date="2022-01-10T10:14:00Z">
                  <w:rPr>
                    <w:rFonts w:ascii="Times New Roman" w:hAnsi="Times New Roman"/>
                    <w:snapToGrid/>
                    <w:szCs w:val="24"/>
                  </w:rPr>
                </w:rPrChange>
              </w:rPr>
              <w:t>-</w:t>
            </w:r>
            <w:r w:rsidR="00645DA5" w:rsidRPr="00B15430">
              <w:rPr>
                <w:rFonts w:ascii="Times New Roman" w:hAnsi="Times New Roman"/>
                <w:snapToGrid/>
                <w:sz w:val="20"/>
                <w:rPrChange w:id="270" w:author="SONIA M HERNANDEZ" w:date="2022-01-10T10:14:00Z">
                  <w:rPr>
                    <w:rFonts w:ascii="Times New Roman" w:hAnsi="Times New Roman"/>
                    <w:snapToGrid/>
                    <w:szCs w:val="24"/>
                  </w:rPr>
                </w:rPrChange>
              </w:rPr>
              <w:t>Hernandez</w:t>
            </w:r>
          </w:p>
        </w:tc>
        <w:tc>
          <w:tcPr>
            <w:tcW w:w="2952" w:type="dxa"/>
            <w:tcPrChange w:id="271" w:author="SONIA M HERNANDEZ" w:date="2022-01-10T10:17:00Z">
              <w:tcPr>
                <w:tcW w:w="2952" w:type="dxa"/>
              </w:tcPr>
            </w:tcPrChange>
          </w:tcPr>
          <w:p w14:paraId="7671C359" w14:textId="0F9BD998" w:rsidR="007C010E" w:rsidRPr="00B15430" w:rsidRDefault="00BE7D2B"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272" w:author="SONIA M HERNANDEZ" w:date="2022-01-10T10:14:00Z">
                  <w:rPr>
                    <w:rFonts w:ascii="Times New Roman" w:hAnsi="Times New Roman"/>
                    <w:snapToGrid/>
                    <w:szCs w:val="24"/>
                  </w:rPr>
                </w:rPrChange>
              </w:rPr>
            </w:pPr>
            <w:r w:rsidRPr="00B15430">
              <w:rPr>
                <w:rFonts w:ascii="Times New Roman" w:hAnsi="Times New Roman"/>
                <w:snapToGrid/>
                <w:sz w:val="20"/>
                <w:rPrChange w:id="273" w:author="SONIA M HERNANDEZ" w:date="2022-01-10T10:14:00Z">
                  <w:rPr>
                    <w:rFonts w:ascii="Times New Roman" w:hAnsi="Times New Roman"/>
                    <w:snapToGrid/>
                    <w:szCs w:val="24"/>
                  </w:rPr>
                </w:rPrChange>
              </w:rPr>
              <w:t>1</w:t>
            </w:r>
          </w:p>
        </w:tc>
      </w:tr>
      <w:tr w:rsidR="00585F3A" w:rsidRPr="00B15430" w14:paraId="02F82E35" w14:textId="77777777" w:rsidTr="00585F3A">
        <w:trPr>
          <w:trHeight w:val="720"/>
        </w:trPr>
        <w:tc>
          <w:tcPr>
            <w:tcW w:w="1710" w:type="dxa"/>
            <w:shd w:val="clear" w:color="auto" w:fill="auto"/>
          </w:tcPr>
          <w:p w14:paraId="51E89EBF" w14:textId="77777777" w:rsidR="007C010E" w:rsidRPr="00B15430" w:rsidRDefault="007C010E"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274" w:author="SONIA M HERNANDEZ" w:date="2022-01-10T10:14:00Z">
                  <w:rPr>
                    <w:rFonts w:ascii="Times New Roman" w:hAnsi="Times New Roman"/>
                    <w:b/>
                    <w:snapToGrid/>
                    <w:szCs w:val="24"/>
                  </w:rPr>
                </w:rPrChange>
              </w:rPr>
            </w:pPr>
          </w:p>
        </w:tc>
        <w:tc>
          <w:tcPr>
            <w:tcW w:w="4518" w:type="dxa"/>
            <w:shd w:val="clear" w:color="auto" w:fill="auto"/>
          </w:tcPr>
          <w:p w14:paraId="641EDBB4" w14:textId="105AA9CF" w:rsidR="007C010E" w:rsidRPr="00B15430" w:rsidRDefault="008C4835"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275" w:author="SONIA M HERNANDEZ" w:date="2022-01-10T10:14:00Z">
                  <w:rPr>
                    <w:rFonts w:ascii="Times New Roman" w:hAnsi="Times New Roman"/>
                    <w:b/>
                    <w:snapToGrid/>
                    <w:szCs w:val="24"/>
                  </w:rPr>
                </w:rPrChange>
              </w:rPr>
            </w:pPr>
            <w:r w:rsidRPr="00B15430">
              <w:rPr>
                <w:rFonts w:ascii="Times New Roman" w:hAnsi="Times New Roman"/>
                <w:b/>
                <w:snapToGrid/>
                <w:sz w:val="20"/>
                <w:rPrChange w:id="276" w:author="SONIA M HERNANDEZ" w:date="2022-01-10T10:14:00Z">
                  <w:rPr>
                    <w:rFonts w:ascii="Times New Roman" w:hAnsi="Times New Roman"/>
                    <w:b/>
                    <w:snapToGrid/>
                    <w:szCs w:val="24"/>
                  </w:rPr>
                </w:rPrChange>
              </w:rPr>
              <w:t xml:space="preserve">Jan </w:t>
            </w:r>
            <w:r w:rsidR="008C3C0C" w:rsidRPr="00B15430">
              <w:rPr>
                <w:rFonts w:ascii="Times New Roman" w:hAnsi="Times New Roman"/>
                <w:b/>
                <w:snapToGrid/>
                <w:sz w:val="20"/>
                <w:rPrChange w:id="277" w:author="SONIA M HERNANDEZ" w:date="2022-01-10T10:14:00Z">
                  <w:rPr>
                    <w:rFonts w:ascii="Times New Roman" w:hAnsi="Times New Roman"/>
                    <w:b/>
                    <w:snapToGrid/>
                    <w:szCs w:val="24"/>
                  </w:rPr>
                </w:rPrChange>
              </w:rPr>
              <w:t>1</w:t>
            </w:r>
            <w:r w:rsidR="007730E3" w:rsidRPr="00B15430">
              <w:rPr>
                <w:rFonts w:ascii="Times New Roman" w:hAnsi="Times New Roman"/>
                <w:b/>
                <w:snapToGrid/>
                <w:sz w:val="20"/>
                <w:rPrChange w:id="278" w:author="SONIA M HERNANDEZ" w:date="2022-01-10T10:14:00Z">
                  <w:rPr>
                    <w:rFonts w:ascii="Times New Roman" w:hAnsi="Times New Roman"/>
                    <w:b/>
                    <w:snapToGrid/>
                    <w:szCs w:val="24"/>
                  </w:rPr>
                </w:rPrChange>
              </w:rPr>
              <w:t>7</w:t>
            </w:r>
            <w:r w:rsidRPr="00B15430">
              <w:rPr>
                <w:rFonts w:ascii="Times New Roman" w:hAnsi="Times New Roman"/>
                <w:b/>
                <w:snapToGrid/>
                <w:sz w:val="20"/>
                <w:vertAlign w:val="superscript"/>
                <w:rPrChange w:id="279" w:author="SONIA M HERNANDEZ" w:date="2022-01-10T10:14:00Z">
                  <w:rPr>
                    <w:rFonts w:ascii="Times New Roman" w:hAnsi="Times New Roman"/>
                    <w:b/>
                    <w:snapToGrid/>
                    <w:szCs w:val="24"/>
                    <w:vertAlign w:val="superscript"/>
                  </w:rPr>
                </w:rPrChange>
              </w:rPr>
              <w:t>th</w:t>
            </w:r>
            <w:r w:rsidRPr="00B15430">
              <w:rPr>
                <w:rFonts w:ascii="Times New Roman" w:hAnsi="Times New Roman"/>
                <w:b/>
                <w:snapToGrid/>
                <w:sz w:val="20"/>
                <w:rPrChange w:id="280" w:author="SONIA M HERNANDEZ" w:date="2022-01-10T10:14:00Z">
                  <w:rPr>
                    <w:rFonts w:ascii="Times New Roman" w:hAnsi="Times New Roman"/>
                    <w:b/>
                    <w:snapToGrid/>
                    <w:szCs w:val="24"/>
                  </w:rPr>
                </w:rPrChange>
              </w:rPr>
              <w:t xml:space="preserve"> </w:t>
            </w:r>
          </w:p>
          <w:p w14:paraId="0A358600" w14:textId="41F33E52" w:rsidR="007730E3" w:rsidRPr="00B15430" w:rsidRDefault="007730E3" w:rsidP="002B46D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281" w:author="SONIA M HERNANDEZ" w:date="2022-01-10T10:14:00Z">
                  <w:rPr>
                    <w:rFonts w:ascii="Times New Roman" w:hAnsi="Times New Roman"/>
                    <w:snapToGrid/>
                    <w:szCs w:val="24"/>
                  </w:rPr>
                </w:rPrChange>
              </w:rPr>
            </w:pPr>
            <w:r w:rsidRPr="00B15430">
              <w:rPr>
                <w:rFonts w:ascii="Times New Roman" w:hAnsi="Times New Roman"/>
                <w:snapToGrid/>
                <w:sz w:val="20"/>
                <w:highlight w:val="cyan"/>
                <w:rPrChange w:id="282" w:author="SONIA M HERNANDEZ" w:date="2022-01-10T10:17:00Z">
                  <w:rPr>
                    <w:rFonts w:ascii="Times New Roman" w:hAnsi="Times New Roman"/>
                    <w:snapToGrid/>
                    <w:szCs w:val="24"/>
                  </w:rPr>
                </w:rPrChange>
              </w:rPr>
              <w:t>MLK HOLIDAY NO CLASS</w:t>
            </w:r>
          </w:p>
          <w:p w14:paraId="0EDF6BD3" w14:textId="727939BE" w:rsidR="007C010E" w:rsidRPr="00B15430" w:rsidRDefault="007C010E" w:rsidP="002B46D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283" w:author="SONIA M HERNANDEZ" w:date="2022-01-10T10:14:00Z">
                  <w:rPr>
                    <w:rFonts w:ascii="Times New Roman" w:hAnsi="Times New Roman"/>
                    <w:snapToGrid/>
                    <w:szCs w:val="24"/>
                  </w:rPr>
                </w:rPrChange>
              </w:rPr>
            </w:pPr>
          </w:p>
        </w:tc>
        <w:tc>
          <w:tcPr>
            <w:tcW w:w="2952" w:type="dxa"/>
          </w:tcPr>
          <w:p w14:paraId="2C38328E" w14:textId="3ADE42AE" w:rsidR="007C010E" w:rsidRPr="00B15430" w:rsidRDefault="007C010E"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284" w:author="SONIA M HERNANDEZ" w:date="2022-01-10T10:14:00Z">
                  <w:rPr>
                    <w:rFonts w:ascii="Times New Roman" w:hAnsi="Times New Roman"/>
                    <w:snapToGrid/>
                    <w:szCs w:val="24"/>
                  </w:rPr>
                </w:rPrChange>
              </w:rPr>
            </w:pPr>
          </w:p>
        </w:tc>
      </w:tr>
      <w:tr w:rsidR="00706645" w:rsidRPr="00B15430" w14:paraId="5054D711" w14:textId="77777777" w:rsidTr="00B15430">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285" w:author="SONIA M HERNANDEZ" w:date="2022-01-10T10:17:00Z">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trHeight w:val="260"/>
          <w:trPrChange w:id="286" w:author="SONIA M HERNANDEZ" w:date="2022-01-10T10:17:00Z">
            <w:trPr>
              <w:trHeight w:val="720"/>
            </w:trPr>
          </w:trPrChange>
        </w:trPr>
        <w:tc>
          <w:tcPr>
            <w:tcW w:w="1710" w:type="dxa"/>
            <w:shd w:val="clear" w:color="auto" w:fill="auto"/>
            <w:tcPrChange w:id="287" w:author="SONIA M HERNANDEZ" w:date="2022-01-10T10:17:00Z">
              <w:tcPr>
                <w:tcW w:w="1710" w:type="dxa"/>
                <w:shd w:val="clear" w:color="auto" w:fill="auto"/>
              </w:tcPr>
            </w:tcPrChange>
          </w:tcPr>
          <w:p w14:paraId="533E1F6B" w14:textId="77777777" w:rsidR="00706645" w:rsidRPr="00B15430" w:rsidRDefault="00706645"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288" w:author="SONIA M HERNANDEZ" w:date="2022-01-10T10:14:00Z">
                  <w:rPr>
                    <w:rFonts w:ascii="Times New Roman" w:hAnsi="Times New Roman"/>
                    <w:b/>
                    <w:snapToGrid/>
                    <w:szCs w:val="24"/>
                  </w:rPr>
                </w:rPrChange>
              </w:rPr>
            </w:pPr>
          </w:p>
        </w:tc>
        <w:tc>
          <w:tcPr>
            <w:tcW w:w="4518" w:type="dxa"/>
            <w:shd w:val="clear" w:color="auto" w:fill="auto"/>
            <w:tcPrChange w:id="289" w:author="SONIA M HERNANDEZ" w:date="2022-01-10T10:17:00Z">
              <w:tcPr>
                <w:tcW w:w="4518" w:type="dxa"/>
                <w:shd w:val="clear" w:color="auto" w:fill="auto"/>
              </w:tcPr>
            </w:tcPrChange>
          </w:tcPr>
          <w:p w14:paraId="14A54415" w14:textId="5100C437" w:rsidR="00706645" w:rsidRPr="00B15430" w:rsidRDefault="00E8246D"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290" w:author="SONIA M HERNANDEZ" w:date="2022-01-10T10:14:00Z">
                  <w:rPr>
                    <w:rFonts w:ascii="Times New Roman" w:hAnsi="Times New Roman"/>
                    <w:b/>
                    <w:snapToGrid/>
                    <w:szCs w:val="24"/>
                  </w:rPr>
                </w:rPrChange>
              </w:rPr>
            </w:pPr>
            <w:r w:rsidRPr="00B15430">
              <w:rPr>
                <w:rFonts w:ascii="Times New Roman" w:hAnsi="Times New Roman"/>
                <w:b/>
                <w:snapToGrid/>
                <w:sz w:val="20"/>
                <w:rPrChange w:id="291" w:author="SONIA M HERNANDEZ" w:date="2022-01-10T10:14:00Z">
                  <w:rPr>
                    <w:rFonts w:ascii="Times New Roman" w:hAnsi="Times New Roman"/>
                    <w:b/>
                    <w:snapToGrid/>
                    <w:szCs w:val="24"/>
                  </w:rPr>
                </w:rPrChange>
              </w:rPr>
              <w:t xml:space="preserve">Jan </w:t>
            </w:r>
            <w:r w:rsidR="007730E3" w:rsidRPr="00B15430">
              <w:rPr>
                <w:rFonts w:ascii="Times New Roman" w:hAnsi="Times New Roman"/>
                <w:b/>
                <w:snapToGrid/>
                <w:sz w:val="20"/>
                <w:rPrChange w:id="292" w:author="SONIA M HERNANDEZ" w:date="2022-01-10T10:14:00Z">
                  <w:rPr>
                    <w:rFonts w:ascii="Times New Roman" w:hAnsi="Times New Roman"/>
                    <w:b/>
                    <w:snapToGrid/>
                    <w:szCs w:val="24"/>
                  </w:rPr>
                </w:rPrChange>
              </w:rPr>
              <w:t>19</w:t>
            </w:r>
            <w:r w:rsidRPr="00B15430">
              <w:rPr>
                <w:rFonts w:ascii="Times New Roman" w:hAnsi="Times New Roman"/>
                <w:b/>
                <w:snapToGrid/>
                <w:sz w:val="20"/>
                <w:vertAlign w:val="superscript"/>
                <w:rPrChange w:id="293" w:author="SONIA M HERNANDEZ" w:date="2022-01-10T10:14:00Z">
                  <w:rPr>
                    <w:rFonts w:ascii="Times New Roman" w:hAnsi="Times New Roman"/>
                    <w:b/>
                    <w:snapToGrid/>
                    <w:szCs w:val="24"/>
                    <w:vertAlign w:val="superscript"/>
                  </w:rPr>
                </w:rPrChange>
              </w:rPr>
              <w:t>th</w:t>
            </w:r>
            <w:r w:rsidRPr="00B15430">
              <w:rPr>
                <w:rFonts w:ascii="Times New Roman" w:hAnsi="Times New Roman"/>
                <w:b/>
                <w:snapToGrid/>
                <w:sz w:val="20"/>
                <w:rPrChange w:id="294" w:author="SONIA M HERNANDEZ" w:date="2022-01-10T10:14:00Z">
                  <w:rPr>
                    <w:rFonts w:ascii="Times New Roman" w:hAnsi="Times New Roman"/>
                    <w:b/>
                    <w:snapToGrid/>
                    <w:szCs w:val="24"/>
                  </w:rPr>
                </w:rPrChange>
              </w:rPr>
              <w:t xml:space="preserve"> </w:t>
            </w:r>
          </w:p>
          <w:p w14:paraId="28488FF9" w14:textId="77777777" w:rsidR="00EC5871" w:rsidRPr="00B15430" w:rsidRDefault="00EC5871"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295" w:author="SONIA M HERNANDEZ" w:date="2022-01-10T10:14:00Z">
                  <w:rPr>
                    <w:rFonts w:ascii="Times New Roman" w:hAnsi="Times New Roman"/>
                    <w:snapToGrid/>
                    <w:szCs w:val="24"/>
                  </w:rPr>
                </w:rPrChange>
              </w:rPr>
            </w:pPr>
            <w:r w:rsidRPr="00B15430">
              <w:rPr>
                <w:rFonts w:ascii="Times New Roman" w:hAnsi="Times New Roman"/>
                <w:snapToGrid/>
                <w:sz w:val="20"/>
                <w:rPrChange w:id="296" w:author="SONIA M HERNANDEZ" w:date="2022-01-10T10:14:00Z">
                  <w:rPr>
                    <w:rFonts w:ascii="Times New Roman" w:hAnsi="Times New Roman"/>
                    <w:snapToGrid/>
                    <w:szCs w:val="24"/>
                  </w:rPr>
                </w:rPrChange>
              </w:rPr>
              <w:t>Origin and evolution of birds I-Rushing</w:t>
            </w:r>
          </w:p>
          <w:p w14:paraId="11482424" w14:textId="0CC5B200" w:rsidR="00E8246D" w:rsidRPr="00B15430" w:rsidRDefault="00E8246D"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297" w:author="SONIA M HERNANDEZ" w:date="2022-01-10T10:14:00Z">
                  <w:rPr>
                    <w:rFonts w:ascii="Times New Roman" w:hAnsi="Times New Roman"/>
                    <w:snapToGrid/>
                    <w:szCs w:val="24"/>
                  </w:rPr>
                </w:rPrChange>
              </w:rPr>
            </w:pPr>
          </w:p>
        </w:tc>
        <w:tc>
          <w:tcPr>
            <w:tcW w:w="2952" w:type="dxa"/>
            <w:tcPrChange w:id="298" w:author="SONIA M HERNANDEZ" w:date="2022-01-10T10:17:00Z">
              <w:tcPr>
                <w:tcW w:w="2952" w:type="dxa"/>
              </w:tcPr>
            </w:tcPrChange>
          </w:tcPr>
          <w:p w14:paraId="179F2B82" w14:textId="7BB0ECAB" w:rsidR="00706645" w:rsidRPr="00B15430" w:rsidRDefault="000E67A6"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299" w:author="SONIA M HERNANDEZ" w:date="2022-01-10T10:14:00Z">
                  <w:rPr>
                    <w:rFonts w:ascii="Times New Roman" w:hAnsi="Times New Roman"/>
                    <w:snapToGrid/>
                    <w:szCs w:val="24"/>
                  </w:rPr>
                </w:rPrChange>
              </w:rPr>
            </w:pPr>
            <w:r w:rsidRPr="00B15430">
              <w:rPr>
                <w:rFonts w:ascii="Times New Roman" w:hAnsi="Times New Roman"/>
                <w:snapToGrid/>
                <w:sz w:val="20"/>
                <w:rPrChange w:id="300" w:author="SONIA M HERNANDEZ" w:date="2022-01-10T10:14:00Z">
                  <w:rPr>
                    <w:rFonts w:ascii="Times New Roman" w:hAnsi="Times New Roman"/>
                    <w:snapToGrid/>
                    <w:szCs w:val="24"/>
                  </w:rPr>
                </w:rPrChange>
              </w:rPr>
              <w:lastRenderedPageBreak/>
              <w:t>2</w:t>
            </w:r>
          </w:p>
        </w:tc>
      </w:tr>
      <w:tr w:rsidR="00F9029F" w:rsidRPr="00B15430" w14:paraId="1D47CDBE" w14:textId="77777777" w:rsidTr="00B15430">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301" w:author="SONIA M HERNANDEZ" w:date="2022-01-10T10:16:00Z">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trHeight w:val="431"/>
          <w:trPrChange w:id="302" w:author="SONIA M HERNANDEZ" w:date="2022-01-10T10:16:00Z">
            <w:trPr>
              <w:trHeight w:val="720"/>
            </w:trPr>
          </w:trPrChange>
        </w:trPr>
        <w:tc>
          <w:tcPr>
            <w:tcW w:w="1710" w:type="dxa"/>
            <w:shd w:val="clear" w:color="auto" w:fill="auto"/>
            <w:tcPrChange w:id="303" w:author="SONIA M HERNANDEZ" w:date="2022-01-10T10:16:00Z">
              <w:tcPr>
                <w:tcW w:w="1710" w:type="dxa"/>
                <w:shd w:val="clear" w:color="auto" w:fill="auto"/>
              </w:tcPr>
            </w:tcPrChange>
          </w:tcPr>
          <w:p w14:paraId="6177A777" w14:textId="77777777" w:rsidR="00F9029F" w:rsidRPr="00B15430" w:rsidRDefault="00F9029F"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304" w:author="SONIA M HERNANDEZ" w:date="2022-01-10T10:14:00Z">
                  <w:rPr>
                    <w:rFonts w:ascii="Times New Roman" w:hAnsi="Times New Roman"/>
                    <w:b/>
                    <w:snapToGrid/>
                    <w:szCs w:val="24"/>
                  </w:rPr>
                </w:rPrChange>
              </w:rPr>
            </w:pPr>
          </w:p>
        </w:tc>
        <w:tc>
          <w:tcPr>
            <w:tcW w:w="4518" w:type="dxa"/>
            <w:shd w:val="clear" w:color="auto" w:fill="auto"/>
            <w:tcPrChange w:id="305" w:author="SONIA M HERNANDEZ" w:date="2022-01-10T10:16:00Z">
              <w:tcPr>
                <w:tcW w:w="4518" w:type="dxa"/>
                <w:shd w:val="clear" w:color="auto" w:fill="auto"/>
              </w:tcPr>
            </w:tcPrChange>
          </w:tcPr>
          <w:p w14:paraId="309D9C6B" w14:textId="3FD9CA1C" w:rsidR="00F9029F" w:rsidRPr="00B15430" w:rsidRDefault="003F48DA"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306" w:author="SONIA M HERNANDEZ" w:date="2022-01-10T10:14:00Z">
                  <w:rPr>
                    <w:rFonts w:ascii="Times New Roman" w:hAnsi="Times New Roman"/>
                    <w:b/>
                    <w:snapToGrid/>
                    <w:szCs w:val="24"/>
                  </w:rPr>
                </w:rPrChange>
              </w:rPr>
            </w:pPr>
            <w:r w:rsidRPr="00B15430">
              <w:rPr>
                <w:rFonts w:ascii="Times New Roman" w:hAnsi="Times New Roman"/>
                <w:b/>
                <w:snapToGrid/>
                <w:sz w:val="20"/>
                <w:rPrChange w:id="307" w:author="SONIA M HERNANDEZ" w:date="2022-01-10T10:14:00Z">
                  <w:rPr>
                    <w:rFonts w:ascii="Times New Roman" w:hAnsi="Times New Roman"/>
                    <w:b/>
                    <w:snapToGrid/>
                    <w:szCs w:val="24"/>
                  </w:rPr>
                </w:rPrChange>
              </w:rPr>
              <w:t xml:space="preserve">Jan </w:t>
            </w:r>
            <w:r w:rsidR="00E8246D" w:rsidRPr="00B15430">
              <w:rPr>
                <w:rFonts w:ascii="Times New Roman" w:hAnsi="Times New Roman"/>
                <w:b/>
                <w:snapToGrid/>
                <w:sz w:val="20"/>
                <w:rPrChange w:id="308" w:author="SONIA M HERNANDEZ" w:date="2022-01-10T10:14:00Z">
                  <w:rPr>
                    <w:rFonts w:ascii="Times New Roman" w:hAnsi="Times New Roman"/>
                    <w:b/>
                    <w:snapToGrid/>
                    <w:szCs w:val="24"/>
                  </w:rPr>
                </w:rPrChange>
              </w:rPr>
              <w:t>2</w:t>
            </w:r>
            <w:r w:rsidR="007730E3" w:rsidRPr="00B15430">
              <w:rPr>
                <w:rFonts w:ascii="Times New Roman" w:hAnsi="Times New Roman"/>
                <w:b/>
                <w:snapToGrid/>
                <w:sz w:val="20"/>
                <w:rPrChange w:id="309" w:author="SONIA M HERNANDEZ" w:date="2022-01-10T10:14:00Z">
                  <w:rPr>
                    <w:rFonts w:ascii="Times New Roman" w:hAnsi="Times New Roman"/>
                    <w:b/>
                    <w:snapToGrid/>
                    <w:szCs w:val="24"/>
                  </w:rPr>
                </w:rPrChange>
              </w:rPr>
              <w:t>4</w:t>
            </w:r>
            <w:r w:rsidRPr="00B15430">
              <w:rPr>
                <w:rFonts w:ascii="Times New Roman" w:hAnsi="Times New Roman"/>
                <w:b/>
                <w:snapToGrid/>
                <w:sz w:val="20"/>
                <w:vertAlign w:val="superscript"/>
                <w:rPrChange w:id="310" w:author="SONIA M HERNANDEZ" w:date="2022-01-10T10:14:00Z">
                  <w:rPr>
                    <w:rFonts w:ascii="Times New Roman" w:hAnsi="Times New Roman"/>
                    <w:b/>
                    <w:snapToGrid/>
                    <w:szCs w:val="24"/>
                    <w:vertAlign w:val="superscript"/>
                  </w:rPr>
                </w:rPrChange>
              </w:rPr>
              <w:t>th</w:t>
            </w:r>
            <w:r w:rsidRPr="00B15430">
              <w:rPr>
                <w:rFonts w:ascii="Times New Roman" w:hAnsi="Times New Roman"/>
                <w:b/>
                <w:snapToGrid/>
                <w:sz w:val="20"/>
                <w:rPrChange w:id="311" w:author="SONIA M HERNANDEZ" w:date="2022-01-10T10:14:00Z">
                  <w:rPr>
                    <w:rFonts w:ascii="Times New Roman" w:hAnsi="Times New Roman"/>
                    <w:b/>
                    <w:snapToGrid/>
                    <w:szCs w:val="24"/>
                  </w:rPr>
                </w:rPrChange>
              </w:rPr>
              <w:t xml:space="preserve"> </w:t>
            </w:r>
          </w:p>
          <w:p w14:paraId="46607917" w14:textId="5E244879" w:rsidR="00F9029F" w:rsidRPr="00B15430" w:rsidRDefault="00EC5871" w:rsidP="002B46D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vertAlign w:val="superscript"/>
                <w:rPrChange w:id="312" w:author="SONIA M HERNANDEZ" w:date="2022-01-10T10:14:00Z">
                  <w:rPr>
                    <w:rFonts w:ascii="Times New Roman" w:hAnsi="Times New Roman"/>
                    <w:snapToGrid/>
                    <w:szCs w:val="24"/>
                    <w:vertAlign w:val="superscript"/>
                  </w:rPr>
                </w:rPrChange>
              </w:rPr>
            </w:pPr>
            <w:r w:rsidRPr="00B15430">
              <w:rPr>
                <w:rFonts w:ascii="Times New Roman" w:hAnsi="Times New Roman"/>
                <w:sz w:val="20"/>
                <w:rPrChange w:id="313" w:author="SONIA M HERNANDEZ" w:date="2022-01-10T10:14:00Z">
                  <w:rPr>
                    <w:rFonts w:ascii="Times New Roman" w:hAnsi="Times New Roman"/>
                  </w:rPr>
                </w:rPrChange>
              </w:rPr>
              <w:t>Origin &amp; evolution of birds II-</w:t>
            </w:r>
            <w:r w:rsidR="004B4C56" w:rsidRPr="00B15430">
              <w:rPr>
                <w:rFonts w:ascii="Times New Roman" w:hAnsi="Times New Roman"/>
                <w:sz w:val="20"/>
                <w:rPrChange w:id="314" w:author="SONIA M HERNANDEZ" w:date="2022-01-10T10:14:00Z">
                  <w:rPr>
                    <w:rFonts w:ascii="Times New Roman" w:hAnsi="Times New Roman"/>
                  </w:rPr>
                </w:rPrChange>
              </w:rPr>
              <w:t>Rushing</w:t>
            </w:r>
            <w:r w:rsidRPr="00B15430">
              <w:rPr>
                <w:rFonts w:ascii="Times New Roman" w:hAnsi="Times New Roman"/>
                <w:snapToGrid/>
                <w:sz w:val="20"/>
                <w:rPrChange w:id="315" w:author="SONIA M HERNANDEZ" w:date="2022-01-10T10:14:00Z">
                  <w:rPr>
                    <w:rFonts w:ascii="Times New Roman" w:hAnsi="Times New Roman"/>
                    <w:snapToGrid/>
                    <w:szCs w:val="24"/>
                  </w:rPr>
                </w:rPrChange>
              </w:rPr>
              <w:t xml:space="preserve"> </w:t>
            </w:r>
          </w:p>
        </w:tc>
        <w:tc>
          <w:tcPr>
            <w:tcW w:w="2952" w:type="dxa"/>
            <w:tcPrChange w:id="316" w:author="SONIA M HERNANDEZ" w:date="2022-01-10T10:16:00Z">
              <w:tcPr>
                <w:tcW w:w="2952" w:type="dxa"/>
              </w:tcPr>
            </w:tcPrChange>
          </w:tcPr>
          <w:p w14:paraId="7E1240AB" w14:textId="4D7445B2" w:rsidR="00F9029F" w:rsidRPr="00B15430" w:rsidRDefault="000E67A6"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317" w:author="SONIA M HERNANDEZ" w:date="2022-01-10T10:14:00Z">
                  <w:rPr>
                    <w:rFonts w:ascii="Times New Roman" w:hAnsi="Times New Roman"/>
                    <w:snapToGrid/>
                    <w:szCs w:val="24"/>
                  </w:rPr>
                </w:rPrChange>
              </w:rPr>
            </w:pPr>
            <w:r w:rsidRPr="00B15430">
              <w:rPr>
                <w:rFonts w:ascii="Times New Roman" w:hAnsi="Times New Roman"/>
                <w:snapToGrid/>
                <w:sz w:val="20"/>
                <w:rPrChange w:id="318" w:author="SONIA M HERNANDEZ" w:date="2022-01-10T10:14:00Z">
                  <w:rPr>
                    <w:rFonts w:ascii="Times New Roman" w:hAnsi="Times New Roman"/>
                    <w:snapToGrid/>
                    <w:szCs w:val="24"/>
                  </w:rPr>
                </w:rPrChange>
              </w:rPr>
              <w:t>2</w:t>
            </w:r>
          </w:p>
        </w:tc>
      </w:tr>
      <w:tr w:rsidR="00585F3A" w:rsidRPr="00B15430" w14:paraId="5BD3BADE" w14:textId="77777777" w:rsidTr="00B15430">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319" w:author="SONIA M HERNANDEZ" w:date="2022-01-10T10:16:00Z">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trHeight w:val="422"/>
          <w:trPrChange w:id="320" w:author="SONIA M HERNANDEZ" w:date="2022-01-10T10:16:00Z">
            <w:trPr>
              <w:trHeight w:val="720"/>
            </w:trPr>
          </w:trPrChange>
        </w:trPr>
        <w:tc>
          <w:tcPr>
            <w:tcW w:w="1710" w:type="dxa"/>
            <w:shd w:val="clear" w:color="auto" w:fill="auto"/>
            <w:tcPrChange w:id="321" w:author="SONIA M HERNANDEZ" w:date="2022-01-10T10:16:00Z">
              <w:tcPr>
                <w:tcW w:w="1710" w:type="dxa"/>
                <w:shd w:val="clear" w:color="auto" w:fill="auto"/>
              </w:tcPr>
            </w:tcPrChange>
          </w:tcPr>
          <w:p w14:paraId="381F762B" w14:textId="77777777" w:rsidR="007C010E" w:rsidRPr="00B15430" w:rsidRDefault="007C010E" w:rsidP="00585F3A">
            <w:pPr>
              <w:widowControl/>
              <w:tabs>
                <w:tab w:val="left" w:pos="0"/>
                <w:tab w:val="right" w:pos="2061"/>
              </w:tabs>
              <w:suppressAutoHyphens/>
              <w:rPr>
                <w:rFonts w:ascii="Times New Roman" w:hAnsi="Times New Roman"/>
                <w:b/>
                <w:snapToGrid/>
                <w:sz w:val="20"/>
                <w:rPrChange w:id="322" w:author="SONIA M HERNANDEZ" w:date="2022-01-10T10:14:00Z">
                  <w:rPr>
                    <w:rFonts w:ascii="Times New Roman" w:hAnsi="Times New Roman"/>
                    <w:b/>
                    <w:snapToGrid/>
                    <w:szCs w:val="24"/>
                  </w:rPr>
                </w:rPrChange>
              </w:rPr>
            </w:pPr>
          </w:p>
        </w:tc>
        <w:tc>
          <w:tcPr>
            <w:tcW w:w="4518" w:type="dxa"/>
            <w:shd w:val="clear" w:color="auto" w:fill="auto"/>
            <w:tcPrChange w:id="323" w:author="SONIA M HERNANDEZ" w:date="2022-01-10T10:16:00Z">
              <w:tcPr>
                <w:tcW w:w="4518" w:type="dxa"/>
                <w:shd w:val="clear" w:color="auto" w:fill="auto"/>
              </w:tcPr>
            </w:tcPrChange>
          </w:tcPr>
          <w:p w14:paraId="2A051DA0" w14:textId="6FCFE8A2" w:rsidR="007C010E" w:rsidRPr="00B15430" w:rsidRDefault="007C010E"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324" w:author="SONIA M HERNANDEZ" w:date="2022-01-10T10:14:00Z">
                  <w:rPr>
                    <w:rFonts w:ascii="Times New Roman" w:hAnsi="Times New Roman"/>
                    <w:b/>
                    <w:snapToGrid/>
                    <w:szCs w:val="24"/>
                  </w:rPr>
                </w:rPrChange>
              </w:rPr>
            </w:pPr>
            <w:r w:rsidRPr="00B15430">
              <w:rPr>
                <w:rFonts w:ascii="Times New Roman" w:hAnsi="Times New Roman"/>
                <w:b/>
                <w:snapToGrid/>
                <w:sz w:val="20"/>
                <w:rPrChange w:id="325" w:author="SONIA M HERNANDEZ" w:date="2022-01-10T10:14:00Z">
                  <w:rPr>
                    <w:rFonts w:ascii="Times New Roman" w:hAnsi="Times New Roman"/>
                    <w:b/>
                    <w:snapToGrid/>
                    <w:szCs w:val="24"/>
                  </w:rPr>
                </w:rPrChange>
              </w:rPr>
              <w:t xml:space="preserve">Jan </w:t>
            </w:r>
            <w:r w:rsidR="00301ECD" w:rsidRPr="00B15430">
              <w:rPr>
                <w:rFonts w:ascii="Times New Roman" w:hAnsi="Times New Roman"/>
                <w:b/>
                <w:snapToGrid/>
                <w:sz w:val="20"/>
                <w:rPrChange w:id="326" w:author="SONIA M HERNANDEZ" w:date="2022-01-10T10:14:00Z">
                  <w:rPr>
                    <w:rFonts w:ascii="Times New Roman" w:hAnsi="Times New Roman"/>
                    <w:b/>
                    <w:snapToGrid/>
                    <w:szCs w:val="24"/>
                  </w:rPr>
                </w:rPrChange>
              </w:rPr>
              <w:t>2</w:t>
            </w:r>
            <w:r w:rsidR="007730E3" w:rsidRPr="00B15430">
              <w:rPr>
                <w:rFonts w:ascii="Times New Roman" w:hAnsi="Times New Roman"/>
                <w:b/>
                <w:snapToGrid/>
                <w:sz w:val="20"/>
                <w:rPrChange w:id="327" w:author="SONIA M HERNANDEZ" w:date="2022-01-10T10:14:00Z">
                  <w:rPr>
                    <w:rFonts w:ascii="Times New Roman" w:hAnsi="Times New Roman"/>
                    <w:b/>
                    <w:snapToGrid/>
                    <w:szCs w:val="24"/>
                  </w:rPr>
                </w:rPrChange>
              </w:rPr>
              <w:t>6</w:t>
            </w:r>
            <w:r w:rsidR="00E8246D" w:rsidRPr="00B15430">
              <w:rPr>
                <w:rFonts w:ascii="Times New Roman" w:hAnsi="Times New Roman"/>
                <w:b/>
                <w:snapToGrid/>
                <w:sz w:val="20"/>
                <w:vertAlign w:val="superscript"/>
                <w:rPrChange w:id="328" w:author="SONIA M HERNANDEZ" w:date="2022-01-10T10:14:00Z">
                  <w:rPr>
                    <w:rFonts w:ascii="Times New Roman" w:hAnsi="Times New Roman"/>
                    <w:b/>
                    <w:snapToGrid/>
                    <w:szCs w:val="24"/>
                    <w:vertAlign w:val="superscript"/>
                  </w:rPr>
                </w:rPrChange>
              </w:rPr>
              <w:t>th</w:t>
            </w:r>
            <w:r w:rsidR="00E8246D" w:rsidRPr="00B15430">
              <w:rPr>
                <w:rFonts w:ascii="Times New Roman" w:hAnsi="Times New Roman"/>
                <w:b/>
                <w:snapToGrid/>
                <w:sz w:val="20"/>
                <w:rPrChange w:id="329" w:author="SONIA M HERNANDEZ" w:date="2022-01-10T10:14:00Z">
                  <w:rPr>
                    <w:rFonts w:ascii="Times New Roman" w:hAnsi="Times New Roman"/>
                    <w:b/>
                    <w:snapToGrid/>
                    <w:szCs w:val="24"/>
                  </w:rPr>
                </w:rPrChange>
              </w:rPr>
              <w:t xml:space="preserve"> </w:t>
            </w:r>
            <w:r w:rsidR="003F48DA" w:rsidRPr="00B15430">
              <w:rPr>
                <w:rFonts w:ascii="Times New Roman" w:hAnsi="Times New Roman"/>
                <w:b/>
                <w:snapToGrid/>
                <w:sz w:val="20"/>
                <w:rPrChange w:id="330" w:author="SONIA M HERNANDEZ" w:date="2022-01-10T10:14:00Z">
                  <w:rPr>
                    <w:rFonts w:ascii="Times New Roman" w:hAnsi="Times New Roman"/>
                    <w:b/>
                    <w:snapToGrid/>
                    <w:szCs w:val="24"/>
                  </w:rPr>
                </w:rPrChange>
              </w:rPr>
              <w:t xml:space="preserve"> </w:t>
            </w:r>
          </w:p>
          <w:p w14:paraId="214E39FA" w14:textId="40B92FE9" w:rsidR="007C010E" w:rsidRPr="00B15430" w:rsidRDefault="00EC5871" w:rsidP="00F9029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331" w:author="SONIA M HERNANDEZ" w:date="2022-01-10T10:14:00Z">
                  <w:rPr>
                    <w:rFonts w:ascii="Times New Roman" w:hAnsi="Times New Roman"/>
                    <w:snapToGrid/>
                    <w:szCs w:val="24"/>
                  </w:rPr>
                </w:rPrChange>
              </w:rPr>
            </w:pPr>
            <w:r w:rsidRPr="00B15430">
              <w:rPr>
                <w:rFonts w:ascii="Times New Roman" w:hAnsi="Times New Roman"/>
                <w:snapToGrid/>
                <w:sz w:val="20"/>
                <w:rPrChange w:id="332" w:author="SONIA M HERNANDEZ" w:date="2022-01-10T10:14:00Z">
                  <w:rPr>
                    <w:rFonts w:ascii="Times New Roman" w:hAnsi="Times New Roman"/>
                    <w:snapToGrid/>
                    <w:szCs w:val="24"/>
                  </w:rPr>
                </w:rPrChange>
              </w:rPr>
              <w:t xml:space="preserve">Speciation &amp; Systematics - </w:t>
            </w:r>
            <w:r w:rsidR="004B4C56" w:rsidRPr="00B15430">
              <w:rPr>
                <w:rFonts w:ascii="Times New Roman" w:hAnsi="Times New Roman"/>
                <w:snapToGrid/>
                <w:sz w:val="20"/>
                <w:rPrChange w:id="333" w:author="SONIA M HERNANDEZ" w:date="2022-01-10T10:14:00Z">
                  <w:rPr>
                    <w:rFonts w:ascii="Times New Roman" w:hAnsi="Times New Roman"/>
                    <w:snapToGrid/>
                    <w:szCs w:val="24"/>
                  </w:rPr>
                </w:rPrChange>
              </w:rPr>
              <w:t>Rushing</w:t>
            </w:r>
          </w:p>
        </w:tc>
        <w:tc>
          <w:tcPr>
            <w:tcW w:w="2952" w:type="dxa"/>
            <w:tcBorders>
              <w:bottom w:val="single" w:sz="4" w:space="0" w:color="auto"/>
            </w:tcBorders>
            <w:tcPrChange w:id="334" w:author="SONIA M HERNANDEZ" w:date="2022-01-10T10:16:00Z">
              <w:tcPr>
                <w:tcW w:w="2952" w:type="dxa"/>
                <w:tcBorders>
                  <w:bottom w:val="single" w:sz="4" w:space="0" w:color="auto"/>
                </w:tcBorders>
              </w:tcPr>
            </w:tcPrChange>
          </w:tcPr>
          <w:p w14:paraId="5112DDCC" w14:textId="00A294F6" w:rsidR="007C010E" w:rsidRPr="00B15430" w:rsidRDefault="000E67A6"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335" w:author="SONIA M HERNANDEZ" w:date="2022-01-10T10:14:00Z">
                  <w:rPr>
                    <w:rFonts w:ascii="Times New Roman" w:hAnsi="Times New Roman"/>
                    <w:snapToGrid/>
                    <w:szCs w:val="24"/>
                  </w:rPr>
                </w:rPrChange>
              </w:rPr>
            </w:pPr>
            <w:r w:rsidRPr="00B15430">
              <w:rPr>
                <w:rFonts w:ascii="Times New Roman" w:hAnsi="Times New Roman"/>
                <w:snapToGrid/>
                <w:sz w:val="20"/>
                <w:rPrChange w:id="336" w:author="SONIA M HERNANDEZ" w:date="2022-01-10T10:14:00Z">
                  <w:rPr>
                    <w:rFonts w:ascii="Times New Roman" w:hAnsi="Times New Roman"/>
                    <w:snapToGrid/>
                    <w:szCs w:val="24"/>
                  </w:rPr>
                </w:rPrChange>
              </w:rPr>
              <w:t>2</w:t>
            </w:r>
          </w:p>
        </w:tc>
      </w:tr>
      <w:tr w:rsidR="00585F3A" w:rsidRPr="00B15430" w14:paraId="482B702E" w14:textId="77777777" w:rsidTr="00B15430">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337" w:author="SONIA M HERNANDEZ" w:date="2022-01-10T10:16:00Z">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trHeight w:val="503"/>
          <w:trPrChange w:id="338" w:author="SONIA M HERNANDEZ" w:date="2022-01-10T10:16:00Z">
            <w:trPr>
              <w:trHeight w:val="720"/>
            </w:trPr>
          </w:trPrChange>
        </w:trPr>
        <w:tc>
          <w:tcPr>
            <w:tcW w:w="1710" w:type="dxa"/>
            <w:shd w:val="clear" w:color="auto" w:fill="auto"/>
            <w:tcPrChange w:id="339" w:author="SONIA M HERNANDEZ" w:date="2022-01-10T10:16:00Z">
              <w:tcPr>
                <w:tcW w:w="1710" w:type="dxa"/>
                <w:shd w:val="clear" w:color="auto" w:fill="auto"/>
              </w:tcPr>
            </w:tcPrChange>
          </w:tcPr>
          <w:p w14:paraId="64B4B5BB" w14:textId="067E84FA" w:rsidR="007C010E" w:rsidRPr="00B15430" w:rsidRDefault="007C010E"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340" w:author="SONIA M HERNANDEZ" w:date="2022-01-10T10:14:00Z">
                  <w:rPr>
                    <w:rFonts w:ascii="Times New Roman" w:hAnsi="Times New Roman"/>
                    <w:b/>
                    <w:snapToGrid/>
                    <w:szCs w:val="24"/>
                  </w:rPr>
                </w:rPrChange>
              </w:rPr>
            </w:pPr>
          </w:p>
        </w:tc>
        <w:tc>
          <w:tcPr>
            <w:tcW w:w="4518" w:type="dxa"/>
            <w:shd w:val="clear" w:color="auto" w:fill="auto"/>
            <w:tcPrChange w:id="341" w:author="SONIA M HERNANDEZ" w:date="2022-01-10T10:16:00Z">
              <w:tcPr>
                <w:tcW w:w="4518" w:type="dxa"/>
                <w:shd w:val="clear" w:color="auto" w:fill="auto"/>
              </w:tcPr>
            </w:tcPrChange>
          </w:tcPr>
          <w:p w14:paraId="32636A97" w14:textId="77777777" w:rsidR="007730E3" w:rsidRPr="00B15430" w:rsidRDefault="007730E3" w:rsidP="007730E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342" w:author="SONIA M HERNANDEZ" w:date="2022-01-10T10:14:00Z">
                  <w:rPr>
                    <w:rFonts w:ascii="Times New Roman" w:hAnsi="Times New Roman"/>
                    <w:b/>
                    <w:snapToGrid/>
                    <w:szCs w:val="24"/>
                  </w:rPr>
                </w:rPrChange>
              </w:rPr>
            </w:pPr>
            <w:r w:rsidRPr="00B15430">
              <w:rPr>
                <w:rFonts w:ascii="Times New Roman" w:hAnsi="Times New Roman"/>
                <w:b/>
                <w:snapToGrid/>
                <w:sz w:val="20"/>
                <w:rPrChange w:id="343" w:author="SONIA M HERNANDEZ" w:date="2022-01-10T10:14:00Z">
                  <w:rPr>
                    <w:rFonts w:ascii="Times New Roman" w:hAnsi="Times New Roman"/>
                    <w:b/>
                    <w:snapToGrid/>
                    <w:szCs w:val="24"/>
                  </w:rPr>
                </w:rPrChange>
              </w:rPr>
              <w:t xml:space="preserve">Jan 31st </w:t>
            </w:r>
          </w:p>
          <w:p w14:paraId="317B443D" w14:textId="4564466C" w:rsidR="007C010E" w:rsidRPr="00B15430" w:rsidRDefault="00EC5871" w:rsidP="00F9029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344" w:author="SONIA M HERNANDEZ" w:date="2022-01-10T10:14:00Z">
                  <w:rPr>
                    <w:rFonts w:ascii="Times New Roman" w:hAnsi="Times New Roman"/>
                    <w:snapToGrid/>
                    <w:szCs w:val="24"/>
                  </w:rPr>
                </w:rPrChange>
              </w:rPr>
            </w:pPr>
            <w:r w:rsidRPr="00B15430">
              <w:rPr>
                <w:rFonts w:ascii="Times New Roman" w:hAnsi="Times New Roman"/>
                <w:snapToGrid/>
                <w:sz w:val="20"/>
                <w:rPrChange w:id="345" w:author="SONIA M HERNANDEZ" w:date="2022-01-10T10:14:00Z">
                  <w:rPr>
                    <w:rFonts w:ascii="Times New Roman" w:hAnsi="Times New Roman"/>
                    <w:snapToGrid/>
                    <w:szCs w:val="24"/>
                  </w:rPr>
                </w:rPrChange>
              </w:rPr>
              <w:t xml:space="preserve">Darwin’s finches -Hernandez </w:t>
            </w:r>
          </w:p>
        </w:tc>
        <w:tc>
          <w:tcPr>
            <w:tcW w:w="2952" w:type="dxa"/>
            <w:tcBorders>
              <w:bottom w:val="single" w:sz="4" w:space="0" w:color="auto"/>
            </w:tcBorders>
            <w:tcPrChange w:id="346" w:author="SONIA M HERNANDEZ" w:date="2022-01-10T10:16:00Z">
              <w:tcPr>
                <w:tcW w:w="2952" w:type="dxa"/>
                <w:tcBorders>
                  <w:bottom w:val="single" w:sz="4" w:space="0" w:color="auto"/>
                </w:tcBorders>
              </w:tcPr>
            </w:tcPrChange>
          </w:tcPr>
          <w:p w14:paraId="60F59394" w14:textId="783945EE" w:rsidR="007C010E" w:rsidRPr="00B15430" w:rsidRDefault="007C010E"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347" w:author="SONIA M HERNANDEZ" w:date="2022-01-10T10:14:00Z">
                  <w:rPr>
                    <w:rFonts w:ascii="Times New Roman" w:hAnsi="Times New Roman"/>
                    <w:snapToGrid/>
                    <w:szCs w:val="24"/>
                  </w:rPr>
                </w:rPrChange>
              </w:rPr>
            </w:pPr>
          </w:p>
        </w:tc>
      </w:tr>
      <w:tr w:rsidR="0045005F" w:rsidRPr="00B15430" w14:paraId="0FA88FAB" w14:textId="77777777" w:rsidTr="00585F3A">
        <w:trPr>
          <w:trHeight w:val="720"/>
        </w:trPr>
        <w:tc>
          <w:tcPr>
            <w:tcW w:w="1710" w:type="dxa"/>
            <w:shd w:val="clear" w:color="auto" w:fill="auto"/>
          </w:tcPr>
          <w:p w14:paraId="19AF8F1E" w14:textId="07E30C8A" w:rsidR="0045005F" w:rsidRPr="00B15430" w:rsidRDefault="001579F2"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348" w:author="SONIA M HERNANDEZ" w:date="2022-01-10T10:14:00Z">
                  <w:rPr>
                    <w:rFonts w:ascii="Times New Roman" w:hAnsi="Times New Roman"/>
                    <w:b/>
                    <w:snapToGrid/>
                    <w:szCs w:val="24"/>
                  </w:rPr>
                </w:rPrChange>
              </w:rPr>
            </w:pPr>
            <w:r w:rsidRPr="00B15430">
              <w:rPr>
                <w:rFonts w:ascii="Times New Roman" w:hAnsi="Times New Roman"/>
                <w:b/>
                <w:snapToGrid/>
                <w:sz w:val="20"/>
                <w:rPrChange w:id="349" w:author="SONIA M HERNANDEZ" w:date="2022-01-10T10:14:00Z">
                  <w:rPr>
                    <w:rFonts w:ascii="Times New Roman" w:hAnsi="Times New Roman"/>
                    <w:b/>
                    <w:snapToGrid/>
                    <w:szCs w:val="24"/>
                  </w:rPr>
                </w:rPrChange>
              </w:rPr>
              <w:t>February</w:t>
            </w:r>
          </w:p>
        </w:tc>
        <w:tc>
          <w:tcPr>
            <w:tcW w:w="4518" w:type="dxa"/>
            <w:shd w:val="clear" w:color="auto" w:fill="auto"/>
          </w:tcPr>
          <w:p w14:paraId="118D88E1" w14:textId="17F0AE0C" w:rsidR="0045005F" w:rsidRPr="00B15430" w:rsidRDefault="0045005F" w:rsidP="0045005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350" w:author="SONIA M HERNANDEZ" w:date="2022-01-10T10:14:00Z">
                  <w:rPr>
                    <w:rFonts w:ascii="Times New Roman" w:hAnsi="Times New Roman"/>
                    <w:b/>
                    <w:snapToGrid/>
                    <w:szCs w:val="24"/>
                  </w:rPr>
                </w:rPrChange>
              </w:rPr>
            </w:pPr>
            <w:r w:rsidRPr="00B15430">
              <w:rPr>
                <w:rFonts w:ascii="Times New Roman" w:hAnsi="Times New Roman"/>
                <w:b/>
                <w:snapToGrid/>
                <w:sz w:val="20"/>
                <w:rPrChange w:id="351" w:author="SONIA M HERNANDEZ" w:date="2022-01-10T10:14:00Z">
                  <w:rPr>
                    <w:rFonts w:ascii="Times New Roman" w:hAnsi="Times New Roman"/>
                    <w:b/>
                    <w:snapToGrid/>
                    <w:szCs w:val="24"/>
                  </w:rPr>
                </w:rPrChange>
              </w:rPr>
              <w:t xml:space="preserve">Feb </w:t>
            </w:r>
            <w:r w:rsidR="007730E3" w:rsidRPr="00B15430">
              <w:rPr>
                <w:rFonts w:ascii="Times New Roman" w:hAnsi="Times New Roman"/>
                <w:b/>
                <w:snapToGrid/>
                <w:sz w:val="20"/>
                <w:rPrChange w:id="352" w:author="SONIA M HERNANDEZ" w:date="2022-01-10T10:14:00Z">
                  <w:rPr>
                    <w:rFonts w:ascii="Times New Roman" w:hAnsi="Times New Roman"/>
                    <w:b/>
                    <w:snapToGrid/>
                    <w:szCs w:val="24"/>
                  </w:rPr>
                </w:rPrChange>
              </w:rPr>
              <w:t>2nd</w:t>
            </w:r>
          </w:p>
          <w:p w14:paraId="4F794152" w14:textId="77777777" w:rsidR="0045005F" w:rsidRPr="00B15430" w:rsidRDefault="00EC5871" w:rsidP="0045005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353" w:author="SONIA M HERNANDEZ" w:date="2022-01-10T10:14:00Z">
                  <w:rPr>
                    <w:rFonts w:ascii="Times New Roman" w:hAnsi="Times New Roman"/>
                    <w:snapToGrid/>
                    <w:szCs w:val="24"/>
                  </w:rPr>
                </w:rPrChange>
              </w:rPr>
            </w:pPr>
            <w:r w:rsidRPr="00B15430">
              <w:rPr>
                <w:rFonts w:ascii="Times New Roman" w:hAnsi="Times New Roman"/>
                <w:snapToGrid/>
                <w:sz w:val="20"/>
                <w:rPrChange w:id="354" w:author="SONIA M HERNANDEZ" w:date="2022-01-10T10:14:00Z">
                  <w:rPr>
                    <w:rFonts w:ascii="Times New Roman" w:hAnsi="Times New Roman"/>
                    <w:snapToGrid/>
                    <w:szCs w:val="24"/>
                  </w:rPr>
                </w:rPrChange>
              </w:rPr>
              <w:t xml:space="preserve">Feathers – Hernandez </w:t>
            </w:r>
          </w:p>
          <w:p w14:paraId="7F1236E7" w14:textId="78BDC858" w:rsidR="004B4C56" w:rsidRPr="00B15430" w:rsidRDefault="004B4C56" w:rsidP="0045005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355" w:author="SONIA M HERNANDEZ" w:date="2022-01-10T10:14:00Z">
                  <w:rPr>
                    <w:rFonts w:ascii="Times New Roman" w:hAnsi="Times New Roman"/>
                    <w:b/>
                    <w:snapToGrid/>
                    <w:szCs w:val="24"/>
                  </w:rPr>
                </w:rPrChange>
              </w:rPr>
            </w:pPr>
            <w:r w:rsidRPr="00B15430">
              <w:rPr>
                <w:rFonts w:ascii="Times New Roman" w:hAnsi="Times New Roman"/>
                <w:b/>
                <w:snapToGrid/>
                <w:sz w:val="20"/>
                <w:highlight w:val="yellow"/>
                <w:rPrChange w:id="356" w:author="SONIA M HERNANDEZ" w:date="2022-01-10T10:14:00Z">
                  <w:rPr>
                    <w:rFonts w:ascii="Times New Roman" w:hAnsi="Times New Roman"/>
                    <w:b/>
                    <w:snapToGrid/>
                    <w:szCs w:val="24"/>
                    <w:highlight w:val="yellow"/>
                  </w:rPr>
                </w:rPrChange>
              </w:rPr>
              <w:t>RESEARCH PAPER PROPOSAL IS DUE</w:t>
            </w:r>
          </w:p>
        </w:tc>
        <w:tc>
          <w:tcPr>
            <w:tcW w:w="2952" w:type="dxa"/>
          </w:tcPr>
          <w:p w14:paraId="78D14748" w14:textId="483CADE1" w:rsidR="0045005F" w:rsidRPr="00B15430" w:rsidRDefault="000E67A6"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357" w:author="SONIA M HERNANDEZ" w:date="2022-01-10T10:14:00Z">
                  <w:rPr>
                    <w:rFonts w:ascii="Times New Roman" w:hAnsi="Times New Roman"/>
                    <w:snapToGrid/>
                    <w:szCs w:val="24"/>
                  </w:rPr>
                </w:rPrChange>
              </w:rPr>
            </w:pPr>
            <w:r w:rsidRPr="00B15430">
              <w:rPr>
                <w:rFonts w:ascii="Times New Roman" w:hAnsi="Times New Roman"/>
                <w:snapToGrid/>
                <w:sz w:val="20"/>
                <w:rPrChange w:id="358" w:author="SONIA M HERNANDEZ" w:date="2022-01-10T10:14:00Z">
                  <w:rPr>
                    <w:rFonts w:ascii="Times New Roman" w:hAnsi="Times New Roman"/>
                    <w:snapToGrid/>
                    <w:szCs w:val="24"/>
                  </w:rPr>
                </w:rPrChange>
              </w:rPr>
              <w:t>4</w:t>
            </w:r>
          </w:p>
        </w:tc>
      </w:tr>
      <w:tr w:rsidR="002173E6" w:rsidRPr="00B15430" w14:paraId="1282D962" w14:textId="77777777" w:rsidTr="00B15430">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359" w:author="SONIA M HERNANDEZ" w:date="2022-01-10T10:16:00Z">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trHeight w:val="476"/>
          <w:trPrChange w:id="360" w:author="SONIA M HERNANDEZ" w:date="2022-01-10T10:16:00Z">
            <w:trPr>
              <w:trHeight w:val="720"/>
            </w:trPr>
          </w:trPrChange>
        </w:trPr>
        <w:tc>
          <w:tcPr>
            <w:tcW w:w="1710" w:type="dxa"/>
            <w:shd w:val="clear" w:color="auto" w:fill="auto"/>
            <w:tcPrChange w:id="361" w:author="SONIA M HERNANDEZ" w:date="2022-01-10T10:16:00Z">
              <w:tcPr>
                <w:tcW w:w="1710" w:type="dxa"/>
                <w:shd w:val="clear" w:color="auto" w:fill="auto"/>
              </w:tcPr>
            </w:tcPrChange>
          </w:tcPr>
          <w:p w14:paraId="3126610B" w14:textId="362FEFA0" w:rsidR="002173E6" w:rsidRPr="00B15430" w:rsidRDefault="002173E6"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362" w:author="SONIA M HERNANDEZ" w:date="2022-01-10T10:14:00Z">
                  <w:rPr>
                    <w:rFonts w:ascii="Times New Roman" w:hAnsi="Times New Roman"/>
                    <w:b/>
                    <w:snapToGrid/>
                    <w:szCs w:val="24"/>
                  </w:rPr>
                </w:rPrChange>
              </w:rPr>
            </w:pPr>
          </w:p>
        </w:tc>
        <w:tc>
          <w:tcPr>
            <w:tcW w:w="4518" w:type="dxa"/>
            <w:shd w:val="clear" w:color="auto" w:fill="auto"/>
            <w:tcPrChange w:id="363" w:author="SONIA M HERNANDEZ" w:date="2022-01-10T10:16:00Z">
              <w:tcPr>
                <w:tcW w:w="4518" w:type="dxa"/>
                <w:shd w:val="clear" w:color="auto" w:fill="auto"/>
              </w:tcPr>
            </w:tcPrChange>
          </w:tcPr>
          <w:p w14:paraId="105B1548" w14:textId="540708BE" w:rsidR="002173E6" w:rsidRPr="00B15430" w:rsidRDefault="00320D29" w:rsidP="00585F3A">
            <w:pPr>
              <w:widowControl/>
              <w:tabs>
                <w:tab w:val="left" w:pos="0"/>
                <w:tab w:val="right" w:pos="2061"/>
              </w:tabs>
              <w:suppressAutoHyphens/>
              <w:rPr>
                <w:rFonts w:ascii="Times New Roman" w:hAnsi="Times New Roman"/>
                <w:b/>
                <w:snapToGrid/>
                <w:sz w:val="20"/>
                <w:rPrChange w:id="364" w:author="SONIA M HERNANDEZ" w:date="2022-01-10T10:14:00Z">
                  <w:rPr>
                    <w:rFonts w:ascii="Times New Roman" w:hAnsi="Times New Roman"/>
                    <w:b/>
                    <w:snapToGrid/>
                    <w:szCs w:val="24"/>
                  </w:rPr>
                </w:rPrChange>
              </w:rPr>
            </w:pPr>
            <w:r w:rsidRPr="00B15430">
              <w:rPr>
                <w:rFonts w:ascii="Times New Roman" w:hAnsi="Times New Roman"/>
                <w:b/>
                <w:snapToGrid/>
                <w:sz w:val="20"/>
                <w:rPrChange w:id="365" w:author="SONIA M HERNANDEZ" w:date="2022-01-10T10:14:00Z">
                  <w:rPr>
                    <w:rFonts w:ascii="Times New Roman" w:hAnsi="Times New Roman"/>
                    <w:b/>
                    <w:snapToGrid/>
                    <w:szCs w:val="24"/>
                  </w:rPr>
                </w:rPrChange>
              </w:rPr>
              <w:t>Feb</w:t>
            </w:r>
            <w:r w:rsidR="002173E6" w:rsidRPr="00B15430">
              <w:rPr>
                <w:rFonts w:ascii="Times New Roman" w:hAnsi="Times New Roman"/>
                <w:b/>
                <w:snapToGrid/>
                <w:sz w:val="20"/>
                <w:rPrChange w:id="366" w:author="SONIA M HERNANDEZ" w:date="2022-01-10T10:14:00Z">
                  <w:rPr>
                    <w:rFonts w:ascii="Times New Roman" w:hAnsi="Times New Roman"/>
                    <w:b/>
                    <w:snapToGrid/>
                    <w:szCs w:val="24"/>
                  </w:rPr>
                </w:rPrChange>
              </w:rPr>
              <w:t xml:space="preserve"> </w:t>
            </w:r>
            <w:r w:rsidR="007730E3" w:rsidRPr="00B15430">
              <w:rPr>
                <w:rFonts w:ascii="Times New Roman" w:hAnsi="Times New Roman"/>
                <w:b/>
                <w:snapToGrid/>
                <w:sz w:val="20"/>
                <w:rPrChange w:id="367" w:author="SONIA M HERNANDEZ" w:date="2022-01-10T10:14:00Z">
                  <w:rPr>
                    <w:rFonts w:ascii="Times New Roman" w:hAnsi="Times New Roman"/>
                    <w:b/>
                    <w:snapToGrid/>
                    <w:szCs w:val="24"/>
                  </w:rPr>
                </w:rPrChange>
              </w:rPr>
              <w:t>7</w:t>
            </w:r>
            <w:r w:rsidR="009B4B4D" w:rsidRPr="00B15430">
              <w:rPr>
                <w:rFonts w:ascii="Times New Roman" w:hAnsi="Times New Roman"/>
                <w:b/>
                <w:snapToGrid/>
                <w:sz w:val="20"/>
                <w:vertAlign w:val="superscript"/>
                <w:rPrChange w:id="368" w:author="SONIA M HERNANDEZ" w:date="2022-01-10T10:14:00Z">
                  <w:rPr>
                    <w:rFonts w:ascii="Times New Roman" w:hAnsi="Times New Roman"/>
                    <w:b/>
                    <w:snapToGrid/>
                    <w:szCs w:val="24"/>
                    <w:vertAlign w:val="superscript"/>
                  </w:rPr>
                </w:rPrChange>
              </w:rPr>
              <w:t>th</w:t>
            </w:r>
            <w:r w:rsidR="009B4B4D" w:rsidRPr="00B15430">
              <w:rPr>
                <w:rFonts w:ascii="Times New Roman" w:hAnsi="Times New Roman"/>
                <w:b/>
                <w:snapToGrid/>
                <w:sz w:val="20"/>
                <w:rPrChange w:id="369" w:author="SONIA M HERNANDEZ" w:date="2022-01-10T10:14:00Z">
                  <w:rPr>
                    <w:rFonts w:ascii="Times New Roman" w:hAnsi="Times New Roman"/>
                    <w:b/>
                    <w:snapToGrid/>
                    <w:szCs w:val="24"/>
                  </w:rPr>
                </w:rPrChange>
              </w:rPr>
              <w:t xml:space="preserve"> </w:t>
            </w:r>
            <w:r w:rsidR="009B0D73" w:rsidRPr="00B15430">
              <w:rPr>
                <w:rFonts w:ascii="Times New Roman" w:hAnsi="Times New Roman"/>
                <w:b/>
                <w:snapToGrid/>
                <w:sz w:val="20"/>
                <w:rPrChange w:id="370" w:author="SONIA M HERNANDEZ" w:date="2022-01-10T10:14:00Z">
                  <w:rPr>
                    <w:rFonts w:ascii="Times New Roman" w:hAnsi="Times New Roman"/>
                    <w:b/>
                    <w:snapToGrid/>
                    <w:szCs w:val="24"/>
                  </w:rPr>
                </w:rPrChange>
              </w:rPr>
              <w:t xml:space="preserve"> </w:t>
            </w:r>
            <w:r w:rsidR="002173E6" w:rsidRPr="00B15430">
              <w:rPr>
                <w:rFonts w:ascii="Times New Roman" w:hAnsi="Times New Roman"/>
                <w:b/>
                <w:snapToGrid/>
                <w:sz w:val="20"/>
                <w:rPrChange w:id="371" w:author="SONIA M HERNANDEZ" w:date="2022-01-10T10:14:00Z">
                  <w:rPr>
                    <w:rFonts w:ascii="Times New Roman" w:hAnsi="Times New Roman"/>
                    <w:b/>
                    <w:snapToGrid/>
                    <w:szCs w:val="24"/>
                  </w:rPr>
                </w:rPrChange>
              </w:rPr>
              <w:t xml:space="preserve"> </w:t>
            </w:r>
          </w:p>
          <w:p w14:paraId="2865B9C4" w14:textId="3EE6A473" w:rsidR="002173E6" w:rsidRPr="00B15430" w:rsidRDefault="00EC5871" w:rsidP="002B46D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372" w:author="SONIA M HERNANDEZ" w:date="2022-01-10T10:14:00Z">
                  <w:rPr>
                    <w:rFonts w:ascii="Times New Roman" w:hAnsi="Times New Roman"/>
                    <w:snapToGrid/>
                    <w:szCs w:val="24"/>
                  </w:rPr>
                </w:rPrChange>
              </w:rPr>
            </w:pPr>
            <w:r w:rsidRPr="00B15430">
              <w:rPr>
                <w:rFonts w:ascii="Times New Roman" w:hAnsi="Times New Roman"/>
                <w:snapToGrid/>
                <w:sz w:val="20"/>
                <w:rPrChange w:id="373" w:author="SONIA M HERNANDEZ" w:date="2022-01-10T10:14:00Z">
                  <w:rPr>
                    <w:rFonts w:ascii="Times New Roman" w:hAnsi="Times New Roman"/>
                    <w:snapToGrid/>
                    <w:szCs w:val="24"/>
                  </w:rPr>
                </w:rPrChange>
              </w:rPr>
              <w:t>Flight – Hernandez</w:t>
            </w:r>
          </w:p>
        </w:tc>
        <w:tc>
          <w:tcPr>
            <w:tcW w:w="2952" w:type="dxa"/>
            <w:tcPrChange w:id="374" w:author="SONIA M HERNANDEZ" w:date="2022-01-10T10:16:00Z">
              <w:tcPr>
                <w:tcW w:w="2952" w:type="dxa"/>
              </w:tcPr>
            </w:tcPrChange>
          </w:tcPr>
          <w:p w14:paraId="619454B7" w14:textId="5AE75DD7" w:rsidR="002173E6" w:rsidRPr="00B15430" w:rsidRDefault="000E67A6"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375" w:author="SONIA M HERNANDEZ" w:date="2022-01-10T10:14:00Z">
                  <w:rPr>
                    <w:rFonts w:ascii="Times New Roman" w:hAnsi="Times New Roman"/>
                    <w:snapToGrid/>
                    <w:szCs w:val="24"/>
                  </w:rPr>
                </w:rPrChange>
              </w:rPr>
            </w:pPr>
            <w:r w:rsidRPr="00B15430">
              <w:rPr>
                <w:rFonts w:ascii="Times New Roman" w:hAnsi="Times New Roman"/>
                <w:snapToGrid/>
                <w:sz w:val="20"/>
                <w:rPrChange w:id="376" w:author="SONIA M HERNANDEZ" w:date="2022-01-10T10:14:00Z">
                  <w:rPr>
                    <w:rFonts w:ascii="Times New Roman" w:hAnsi="Times New Roman"/>
                    <w:snapToGrid/>
                    <w:szCs w:val="24"/>
                  </w:rPr>
                </w:rPrChange>
              </w:rPr>
              <w:t>5</w:t>
            </w:r>
          </w:p>
        </w:tc>
      </w:tr>
      <w:tr w:rsidR="00585F3A" w:rsidRPr="00B15430" w14:paraId="60AF168A" w14:textId="77777777" w:rsidTr="00585F3A">
        <w:trPr>
          <w:trHeight w:val="720"/>
        </w:trPr>
        <w:tc>
          <w:tcPr>
            <w:tcW w:w="1710" w:type="dxa"/>
            <w:shd w:val="clear" w:color="auto" w:fill="auto"/>
          </w:tcPr>
          <w:p w14:paraId="152988A1" w14:textId="152378B3" w:rsidR="007C010E" w:rsidRPr="00B15430" w:rsidRDefault="007C010E"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377" w:author="SONIA M HERNANDEZ" w:date="2022-01-10T10:14:00Z">
                  <w:rPr>
                    <w:rFonts w:ascii="Times New Roman" w:hAnsi="Times New Roman"/>
                    <w:b/>
                    <w:snapToGrid/>
                    <w:szCs w:val="24"/>
                  </w:rPr>
                </w:rPrChange>
              </w:rPr>
            </w:pPr>
          </w:p>
        </w:tc>
        <w:tc>
          <w:tcPr>
            <w:tcW w:w="4518" w:type="dxa"/>
            <w:shd w:val="clear" w:color="auto" w:fill="auto"/>
          </w:tcPr>
          <w:p w14:paraId="52739F5B" w14:textId="2E05F890" w:rsidR="002173E6" w:rsidRPr="00B15430" w:rsidRDefault="00320D29" w:rsidP="00585F3A">
            <w:pPr>
              <w:widowControl/>
              <w:tabs>
                <w:tab w:val="left" w:pos="0"/>
                <w:tab w:val="right" w:pos="2061"/>
              </w:tabs>
              <w:suppressAutoHyphens/>
              <w:rPr>
                <w:rFonts w:ascii="Times New Roman" w:hAnsi="Times New Roman"/>
                <w:b/>
                <w:snapToGrid/>
                <w:sz w:val="20"/>
                <w:vertAlign w:val="superscript"/>
                <w:rPrChange w:id="378" w:author="SONIA M HERNANDEZ" w:date="2022-01-10T10:14:00Z">
                  <w:rPr>
                    <w:rFonts w:ascii="Times New Roman" w:hAnsi="Times New Roman"/>
                    <w:b/>
                    <w:snapToGrid/>
                    <w:szCs w:val="24"/>
                    <w:vertAlign w:val="superscript"/>
                  </w:rPr>
                </w:rPrChange>
              </w:rPr>
            </w:pPr>
            <w:r w:rsidRPr="00B15430">
              <w:rPr>
                <w:rFonts w:ascii="Times New Roman" w:hAnsi="Times New Roman"/>
                <w:b/>
                <w:snapToGrid/>
                <w:sz w:val="20"/>
                <w:rPrChange w:id="379" w:author="SONIA M HERNANDEZ" w:date="2022-01-10T10:14:00Z">
                  <w:rPr>
                    <w:rFonts w:ascii="Times New Roman" w:hAnsi="Times New Roman"/>
                    <w:b/>
                    <w:snapToGrid/>
                    <w:szCs w:val="24"/>
                  </w:rPr>
                </w:rPrChange>
              </w:rPr>
              <w:t xml:space="preserve">Feb </w:t>
            </w:r>
            <w:r w:rsidR="007730E3" w:rsidRPr="00B15430">
              <w:rPr>
                <w:rFonts w:ascii="Times New Roman" w:hAnsi="Times New Roman"/>
                <w:b/>
                <w:snapToGrid/>
                <w:sz w:val="20"/>
                <w:rPrChange w:id="380" w:author="SONIA M HERNANDEZ" w:date="2022-01-10T10:14:00Z">
                  <w:rPr>
                    <w:rFonts w:ascii="Times New Roman" w:hAnsi="Times New Roman"/>
                    <w:b/>
                    <w:snapToGrid/>
                    <w:szCs w:val="24"/>
                  </w:rPr>
                </w:rPrChange>
              </w:rPr>
              <w:t>9</w:t>
            </w:r>
            <w:r w:rsidRPr="00B15430">
              <w:rPr>
                <w:rFonts w:ascii="Times New Roman" w:hAnsi="Times New Roman"/>
                <w:b/>
                <w:snapToGrid/>
                <w:sz w:val="20"/>
                <w:vertAlign w:val="superscript"/>
                <w:rPrChange w:id="381" w:author="SONIA M HERNANDEZ" w:date="2022-01-10T10:14:00Z">
                  <w:rPr>
                    <w:rFonts w:ascii="Times New Roman" w:hAnsi="Times New Roman"/>
                    <w:b/>
                    <w:snapToGrid/>
                    <w:szCs w:val="24"/>
                    <w:vertAlign w:val="superscript"/>
                  </w:rPr>
                </w:rPrChange>
              </w:rPr>
              <w:t>th</w:t>
            </w:r>
          </w:p>
          <w:p w14:paraId="12B66439" w14:textId="77777777" w:rsidR="007C010E" w:rsidRPr="00B15430" w:rsidRDefault="00EC5871" w:rsidP="0000404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382" w:author="SONIA M HERNANDEZ" w:date="2022-01-10T10:14:00Z">
                  <w:rPr>
                    <w:rFonts w:ascii="Times New Roman" w:hAnsi="Times New Roman"/>
                    <w:snapToGrid/>
                    <w:szCs w:val="24"/>
                  </w:rPr>
                </w:rPrChange>
              </w:rPr>
            </w:pPr>
            <w:r w:rsidRPr="00B15430">
              <w:rPr>
                <w:rFonts w:ascii="Times New Roman" w:hAnsi="Times New Roman"/>
                <w:snapToGrid/>
                <w:sz w:val="20"/>
                <w:rPrChange w:id="383" w:author="SONIA M HERNANDEZ" w:date="2022-01-10T10:14:00Z">
                  <w:rPr>
                    <w:rFonts w:ascii="Times New Roman" w:hAnsi="Times New Roman"/>
                    <w:snapToGrid/>
                    <w:szCs w:val="24"/>
                  </w:rPr>
                </w:rPrChange>
              </w:rPr>
              <w:t>Avian Physiology I: Respiratory System – Hernandez</w:t>
            </w:r>
          </w:p>
          <w:p w14:paraId="2F2FF5A9" w14:textId="7A2F995F" w:rsidR="009B4A9F" w:rsidRPr="00B15430" w:rsidRDefault="009B4A9F" w:rsidP="0000404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384" w:author="SONIA M HERNANDEZ" w:date="2022-01-10T10:14:00Z">
                  <w:rPr>
                    <w:rFonts w:ascii="Times New Roman" w:hAnsi="Times New Roman"/>
                    <w:b/>
                    <w:snapToGrid/>
                    <w:szCs w:val="24"/>
                  </w:rPr>
                </w:rPrChange>
              </w:rPr>
            </w:pPr>
            <w:r w:rsidRPr="00B15430">
              <w:rPr>
                <w:rFonts w:ascii="Times New Roman" w:hAnsi="Times New Roman"/>
                <w:snapToGrid/>
                <w:sz w:val="20"/>
                <w:highlight w:val="yellow"/>
                <w:rPrChange w:id="385" w:author="SONIA M HERNANDEZ" w:date="2022-01-10T10:14:00Z">
                  <w:rPr>
                    <w:rFonts w:ascii="Times New Roman" w:hAnsi="Times New Roman"/>
                    <w:snapToGrid/>
                    <w:szCs w:val="24"/>
                    <w:highlight w:val="yellow"/>
                  </w:rPr>
                </w:rPrChange>
              </w:rPr>
              <w:t>NOTE Lecture Exam I Feb 18</w:t>
            </w:r>
            <w:r w:rsidRPr="00B15430">
              <w:rPr>
                <w:rFonts w:ascii="Times New Roman" w:hAnsi="Times New Roman"/>
                <w:snapToGrid/>
                <w:sz w:val="20"/>
                <w:highlight w:val="yellow"/>
                <w:vertAlign w:val="superscript"/>
                <w:rPrChange w:id="386" w:author="SONIA M HERNANDEZ" w:date="2022-01-10T10:14:00Z">
                  <w:rPr>
                    <w:rFonts w:ascii="Times New Roman" w:hAnsi="Times New Roman"/>
                    <w:snapToGrid/>
                    <w:szCs w:val="24"/>
                    <w:highlight w:val="yellow"/>
                    <w:vertAlign w:val="superscript"/>
                  </w:rPr>
                </w:rPrChange>
              </w:rPr>
              <w:t>th</w:t>
            </w:r>
          </w:p>
        </w:tc>
        <w:tc>
          <w:tcPr>
            <w:tcW w:w="2952" w:type="dxa"/>
          </w:tcPr>
          <w:p w14:paraId="5DF02457" w14:textId="2B10329E" w:rsidR="007C010E" w:rsidRPr="00B15430" w:rsidRDefault="000E67A6"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387" w:author="SONIA M HERNANDEZ" w:date="2022-01-10T10:14:00Z">
                  <w:rPr>
                    <w:rFonts w:ascii="Times New Roman" w:hAnsi="Times New Roman"/>
                    <w:snapToGrid/>
                    <w:szCs w:val="24"/>
                  </w:rPr>
                </w:rPrChange>
              </w:rPr>
            </w:pPr>
            <w:r w:rsidRPr="00B15430">
              <w:rPr>
                <w:rFonts w:ascii="Times New Roman" w:hAnsi="Times New Roman"/>
                <w:snapToGrid/>
                <w:sz w:val="20"/>
                <w:rPrChange w:id="388" w:author="SONIA M HERNANDEZ" w:date="2022-01-10T10:14:00Z">
                  <w:rPr>
                    <w:rFonts w:ascii="Times New Roman" w:hAnsi="Times New Roman"/>
                    <w:snapToGrid/>
                    <w:szCs w:val="24"/>
                  </w:rPr>
                </w:rPrChange>
              </w:rPr>
              <w:t>6</w:t>
            </w:r>
          </w:p>
        </w:tc>
      </w:tr>
      <w:tr w:rsidR="00585F3A" w:rsidRPr="00B15430" w14:paraId="5C5137B7" w14:textId="77777777" w:rsidTr="00B15430">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389" w:author="SONIA M HERNANDEZ" w:date="2022-01-10T10:16:00Z">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trHeight w:val="548"/>
          <w:trPrChange w:id="390" w:author="SONIA M HERNANDEZ" w:date="2022-01-10T10:16:00Z">
            <w:trPr>
              <w:trHeight w:val="720"/>
            </w:trPr>
          </w:trPrChange>
        </w:trPr>
        <w:tc>
          <w:tcPr>
            <w:tcW w:w="1710" w:type="dxa"/>
            <w:shd w:val="clear" w:color="auto" w:fill="auto"/>
            <w:tcPrChange w:id="391" w:author="SONIA M HERNANDEZ" w:date="2022-01-10T10:16:00Z">
              <w:tcPr>
                <w:tcW w:w="1710" w:type="dxa"/>
                <w:shd w:val="clear" w:color="auto" w:fill="auto"/>
              </w:tcPr>
            </w:tcPrChange>
          </w:tcPr>
          <w:p w14:paraId="38008C6B" w14:textId="286E0DEB" w:rsidR="007C010E" w:rsidRPr="00B15430" w:rsidRDefault="007C010E"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highlight w:val="yellow"/>
                <w:rPrChange w:id="392" w:author="SONIA M HERNANDEZ" w:date="2022-01-10T10:14:00Z">
                  <w:rPr>
                    <w:rFonts w:ascii="Times New Roman" w:hAnsi="Times New Roman"/>
                    <w:b/>
                    <w:snapToGrid/>
                    <w:szCs w:val="24"/>
                    <w:highlight w:val="yellow"/>
                  </w:rPr>
                </w:rPrChange>
              </w:rPr>
            </w:pPr>
          </w:p>
        </w:tc>
        <w:tc>
          <w:tcPr>
            <w:tcW w:w="4518" w:type="dxa"/>
            <w:shd w:val="clear" w:color="auto" w:fill="auto"/>
            <w:tcPrChange w:id="393" w:author="SONIA M HERNANDEZ" w:date="2022-01-10T10:16:00Z">
              <w:tcPr>
                <w:tcW w:w="4518" w:type="dxa"/>
                <w:shd w:val="clear" w:color="auto" w:fill="auto"/>
              </w:tcPr>
            </w:tcPrChange>
          </w:tcPr>
          <w:p w14:paraId="0817A803" w14:textId="623DE93D" w:rsidR="007C010E" w:rsidRPr="00B15430" w:rsidRDefault="00C80A4D"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394" w:author="SONIA M HERNANDEZ" w:date="2022-01-10T10:14:00Z">
                  <w:rPr>
                    <w:rFonts w:ascii="Times New Roman" w:hAnsi="Times New Roman"/>
                    <w:b/>
                    <w:snapToGrid/>
                    <w:szCs w:val="24"/>
                  </w:rPr>
                </w:rPrChange>
              </w:rPr>
            </w:pPr>
            <w:r w:rsidRPr="00B15430">
              <w:rPr>
                <w:rFonts w:ascii="Times New Roman" w:hAnsi="Times New Roman"/>
                <w:b/>
                <w:snapToGrid/>
                <w:sz w:val="20"/>
                <w:rPrChange w:id="395" w:author="SONIA M HERNANDEZ" w:date="2022-01-10T10:14:00Z">
                  <w:rPr>
                    <w:rFonts w:ascii="Times New Roman" w:hAnsi="Times New Roman"/>
                    <w:b/>
                    <w:snapToGrid/>
                    <w:szCs w:val="24"/>
                  </w:rPr>
                </w:rPrChange>
              </w:rPr>
              <w:t xml:space="preserve">Feb </w:t>
            </w:r>
            <w:r w:rsidR="00320D29" w:rsidRPr="00B15430">
              <w:rPr>
                <w:rFonts w:ascii="Times New Roman" w:hAnsi="Times New Roman"/>
                <w:b/>
                <w:snapToGrid/>
                <w:sz w:val="20"/>
                <w:rPrChange w:id="396" w:author="SONIA M HERNANDEZ" w:date="2022-01-10T10:14:00Z">
                  <w:rPr>
                    <w:rFonts w:ascii="Times New Roman" w:hAnsi="Times New Roman"/>
                    <w:b/>
                    <w:snapToGrid/>
                    <w:szCs w:val="24"/>
                  </w:rPr>
                </w:rPrChange>
              </w:rPr>
              <w:t>1</w:t>
            </w:r>
            <w:r w:rsidR="007730E3" w:rsidRPr="00B15430">
              <w:rPr>
                <w:rFonts w:ascii="Times New Roman" w:hAnsi="Times New Roman"/>
                <w:b/>
                <w:snapToGrid/>
                <w:sz w:val="20"/>
                <w:rPrChange w:id="397" w:author="SONIA M HERNANDEZ" w:date="2022-01-10T10:14:00Z">
                  <w:rPr>
                    <w:rFonts w:ascii="Times New Roman" w:hAnsi="Times New Roman"/>
                    <w:b/>
                    <w:snapToGrid/>
                    <w:szCs w:val="24"/>
                  </w:rPr>
                </w:rPrChange>
              </w:rPr>
              <w:t>4</w:t>
            </w:r>
            <w:r w:rsidRPr="00B15430">
              <w:rPr>
                <w:rFonts w:ascii="Times New Roman" w:hAnsi="Times New Roman"/>
                <w:b/>
                <w:snapToGrid/>
                <w:sz w:val="20"/>
                <w:vertAlign w:val="superscript"/>
                <w:rPrChange w:id="398" w:author="SONIA M HERNANDEZ" w:date="2022-01-10T10:14:00Z">
                  <w:rPr>
                    <w:rFonts w:ascii="Times New Roman" w:hAnsi="Times New Roman"/>
                    <w:b/>
                    <w:snapToGrid/>
                    <w:szCs w:val="24"/>
                    <w:vertAlign w:val="superscript"/>
                  </w:rPr>
                </w:rPrChange>
              </w:rPr>
              <w:t>th</w:t>
            </w:r>
            <w:r w:rsidRPr="00B15430">
              <w:rPr>
                <w:rFonts w:ascii="Times New Roman" w:hAnsi="Times New Roman"/>
                <w:b/>
                <w:snapToGrid/>
                <w:sz w:val="20"/>
                <w:rPrChange w:id="399" w:author="SONIA M HERNANDEZ" w:date="2022-01-10T10:14:00Z">
                  <w:rPr>
                    <w:rFonts w:ascii="Times New Roman" w:hAnsi="Times New Roman"/>
                    <w:b/>
                    <w:snapToGrid/>
                    <w:szCs w:val="24"/>
                  </w:rPr>
                </w:rPrChange>
              </w:rPr>
              <w:t xml:space="preserve"> </w:t>
            </w:r>
          </w:p>
          <w:p w14:paraId="7111F0A8" w14:textId="3C49FDB4" w:rsidR="007C010E" w:rsidRPr="00B15430" w:rsidRDefault="00EC5871" w:rsidP="002B46D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400" w:author="SONIA M HERNANDEZ" w:date="2022-01-10T10:14:00Z">
                  <w:rPr>
                    <w:rFonts w:ascii="Times New Roman" w:hAnsi="Times New Roman"/>
                    <w:snapToGrid/>
                    <w:szCs w:val="24"/>
                  </w:rPr>
                </w:rPrChange>
              </w:rPr>
            </w:pPr>
            <w:r w:rsidRPr="00B15430">
              <w:rPr>
                <w:rFonts w:ascii="Times New Roman" w:hAnsi="Times New Roman"/>
                <w:snapToGrid/>
                <w:sz w:val="20"/>
                <w:rPrChange w:id="401" w:author="SONIA M HERNANDEZ" w:date="2022-01-10T10:14:00Z">
                  <w:rPr>
                    <w:rFonts w:ascii="Times New Roman" w:hAnsi="Times New Roman"/>
                    <w:snapToGrid/>
                    <w:szCs w:val="24"/>
                  </w:rPr>
                </w:rPrChange>
              </w:rPr>
              <w:t>Avian Physiology II: Digestiv</w:t>
            </w:r>
            <w:ins w:id="402" w:author="SONIA M HERNANDEZ" w:date="2022-01-10T10:16:00Z">
              <w:r w:rsidR="00B15430">
                <w:rPr>
                  <w:rFonts w:ascii="Times New Roman" w:hAnsi="Times New Roman"/>
                  <w:snapToGrid/>
                  <w:sz w:val="20"/>
                </w:rPr>
                <w:t>e system</w:t>
              </w:r>
            </w:ins>
            <w:del w:id="403" w:author="SONIA M HERNANDEZ" w:date="2022-01-10T10:16:00Z">
              <w:r w:rsidRPr="00B15430" w:rsidDel="00B15430">
                <w:rPr>
                  <w:rFonts w:ascii="Times New Roman" w:hAnsi="Times New Roman"/>
                  <w:snapToGrid/>
                  <w:sz w:val="20"/>
                  <w:rPrChange w:id="404" w:author="SONIA M HERNANDEZ" w:date="2022-01-10T10:14:00Z">
                    <w:rPr>
                      <w:rFonts w:ascii="Times New Roman" w:hAnsi="Times New Roman"/>
                      <w:snapToGrid/>
                      <w:szCs w:val="24"/>
                    </w:rPr>
                  </w:rPrChange>
                </w:rPr>
                <w:delText>e system and Feeding</w:delText>
              </w:r>
            </w:del>
            <w:r w:rsidRPr="00B15430">
              <w:rPr>
                <w:rFonts w:ascii="Times New Roman" w:hAnsi="Times New Roman"/>
                <w:snapToGrid/>
                <w:sz w:val="20"/>
                <w:rPrChange w:id="405" w:author="SONIA M HERNANDEZ" w:date="2022-01-10T10:14:00Z">
                  <w:rPr>
                    <w:rFonts w:ascii="Times New Roman" w:hAnsi="Times New Roman"/>
                    <w:snapToGrid/>
                    <w:szCs w:val="24"/>
                  </w:rPr>
                </w:rPrChange>
              </w:rPr>
              <w:t>-Hernandez</w:t>
            </w:r>
          </w:p>
          <w:p w14:paraId="0E9524FA" w14:textId="6E421D1F" w:rsidR="0057427A" w:rsidRPr="00B15430" w:rsidRDefault="0057427A" w:rsidP="002B46D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highlight w:val="yellow"/>
                <w:rPrChange w:id="406" w:author="SONIA M HERNANDEZ" w:date="2022-01-10T10:14:00Z">
                  <w:rPr>
                    <w:rFonts w:ascii="Times New Roman" w:hAnsi="Times New Roman"/>
                    <w:snapToGrid/>
                    <w:szCs w:val="24"/>
                    <w:highlight w:val="yellow"/>
                  </w:rPr>
                </w:rPrChange>
              </w:rPr>
            </w:pPr>
          </w:p>
        </w:tc>
        <w:tc>
          <w:tcPr>
            <w:tcW w:w="2952" w:type="dxa"/>
            <w:tcPrChange w:id="407" w:author="SONIA M HERNANDEZ" w:date="2022-01-10T10:16:00Z">
              <w:tcPr>
                <w:tcW w:w="2952" w:type="dxa"/>
              </w:tcPr>
            </w:tcPrChange>
          </w:tcPr>
          <w:p w14:paraId="0AB852E8" w14:textId="2772A327" w:rsidR="007C010E" w:rsidRPr="00B15430" w:rsidRDefault="000E67A6"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408" w:author="SONIA M HERNANDEZ" w:date="2022-01-10T10:14:00Z">
                  <w:rPr>
                    <w:rFonts w:ascii="Times New Roman" w:hAnsi="Times New Roman"/>
                    <w:snapToGrid/>
                    <w:szCs w:val="24"/>
                  </w:rPr>
                </w:rPrChange>
              </w:rPr>
            </w:pPr>
            <w:r w:rsidRPr="00B15430">
              <w:rPr>
                <w:rFonts w:ascii="Times New Roman" w:hAnsi="Times New Roman"/>
                <w:snapToGrid/>
                <w:sz w:val="20"/>
                <w:rPrChange w:id="409" w:author="SONIA M HERNANDEZ" w:date="2022-01-10T10:14:00Z">
                  <w:rPr>
                    <w:rFonts w:ascii="Times New Roman" w:hAnsi="Times New Roman"/>
                    <w:snapToGrid/>
                    <w:szCs w:val="24"/>
                  </w:rPr>
                </w:rPrChange>
              </w:rPr>
              <w:t>6</w:t>
            </w:r>
          </w:p>
        </w:tc>
      </w:tr>
      <w:tr w:rsidR="001D1CF6" w:rsidRPr="00B15430" w14:paraId="7D63AD20" w14:textId="77777777" w:rsidTr="00B15430">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410" w:author="SONIA M HERNANDEZ" w:date="2022-01-10T10:16:00Z">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trHeight w:val="431"/>
          <w:trPrChange w:id="411" w:author="SONIA M HERNANDEZ" w:date="2022-01-10T10:16:00Z">
            <w:trPr>
              <w:trHeight w:val="720"/>
            </w:trPr>
          </w:trPrChange>
        </w:trPr>
        <w:tc>
          <w:tcPr>
            <w:tcW w:w="1710" w:type="dxa"/>
            <w:tcBorders>
              <w:bottom w:val="single" w:sz="4" w:space="0" w:color="auto"/>
            </w:tcBorders>
            <w:shd w:val="clear" w:color="auto" w:fill="auto"/>
            <w:tcPrChange w:id="412" w:author="SONIA M HERNANDEZ" w:date="2022-01-10T10:16:00Z">
              <w:tcPr>
                <w:tcW w:w="1710" w:type="dxa"/>
                <w:tcBorders>
                  <w:bottom w:val="single" w:sz="4" w:space="0" w:color="auto"/>
                </w:tcBorders>
                <w:shd w:val="clear" w:color="auto" w:fill="auto"/>
              </w:tcPr>
            </w:tcPrChange>
          </w:tcPr>
          <w:p w14:paraId="7846245A" w14:textId="77777777" w:rsidR="001D1CF6" w:rsidRPr="00B15430" w:rsidRDefault="001D1CF6"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413" w:author="SONIA M HERNANDEZ" w:date="2022-01-10T10:14:00Z">
                  <w:rPr>
                    <w:rFonts w:ascii="Times New Roman" w:hAnsi="Times New Roman"/>
                    <w:b/>
                    <w:snapToGrid/>
                    <w:szCs w:val="24"/>
                  </w:rPr>
                </w:rPrChange>
              </w:rPr>
            </w:pPr>
          </w:p>
        </w:tc>
        <w:tc>
          <w:tcPr>
            <w:tcW w:w="4518" w:type="dxa"/>
            <w:tcBorders>
              <w:bottom w:val="single" w:sz="4" w:space="0" w:color="auto"/>
            </w:tcBorders>
            <w:shd w:val="clear" w:color="auto" w:fill="auto"/>
            <w:tcPrChange w:id="414" w:author="SONIA M HERNANDEZ" w:date="2022-01-10T10:16:00Z">
              <w:tcPr>
                <w:tcW w:w="4518" w:type="dxa"/>
                <w:tcBorders>
                  <w:bottom w:val="single" w:sz="4" w:space="0" w:color="auto"/>
                </w:tcBorders>
                <w:shd w:val="clear" w:color="auto" w:fill="auto"/>
              </w:tcPr>
            </w:tcPrChange>
          </w:tcPr>
          <w:p w14:paraId="581E4FE5" w14:textId="77777777" w:rsidR="001D1CF6" w:rsidRPr="00B15430" w:rsidRDefault="001D1CF6"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415" w:author="SONIA M HERNANDEZ" w:date="2022-01-10T10:14:00Z">
                  <w:rPr>
                    <w:rFonts w:ascii="Times New Roman" w:hAnsi="Times New Roman"/>
                    <w:b/>
                    <w:snapToGrid/>
                    <w:szCs w:val="24"/>
                  </w:rPr>
                </w:rPrChange>
              </w:rPr>
            </w:pPr>
            <w:r w:rsidRPr="00B15430">
              <w:rPr>
                <w:rFonts w:ascii="Times New Roman" w:hAnsi="Times New Roman"/>
                <w:b/>
                <w:snapToGrid/>
                <w:sz w:val="20"/>
                <w:rPrChange w:id="416" w:author="SONIA M HERNANDEZ" w:date="2022-01-10T10:14:00Z">
                  <w:rPr>
                    <w:rFonts w:ascii="Times New Roman" w:hAnsi="Times New Roman"/>
                    <w:b/>
                    <w:snapToGrid/>
                    <w:szCs w:val="24"/>
                  </w:rPr>
                </w:rPrChange>
              </w:rPr>
              <w:t>Feb 16</w:t>
            </w:r>
            <w:r w:rsidRPr="00B15430">
              <w:rPr>
                <w:rFonts w:ascii="Times New Roman" w:hAnsi="Times New Roman"/>
                <w:b/>
                <w:snapToGrid/>
                <w:sz w:val="20"/>
                <w:vertAlign w:val="superscript"/>
                <w:rPrChange w:id="417" w:author="SONIA M HERNANDEZ" w:date="2022-01-10T10:14:00Z">
                  <w:rPr>
                    <w:rFonts w:ascii="Times New Roman" w:hAnsi="Times New Roman"/>
                    <w:b/>
                    <w:snapToGrid/>
                    <w:szCs w:val="24"/>
                    <w:vertAlign w:val="superscript"/>
                  </w:rPr>
                </w:rPrChange>
              </w:rPr>
              <w:t>th</w:t>
            </w:r>
          </w:p>
          <w:p w14:paraId="35ED9BEA" w14:textId="0985E50A" w:rsidR="001D1CF6" w:rsidRPr="00B15430" w:rsidRDefault="001D1CF6"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Cs/>
                <w:snapToGrid/>
                <w:sz w:val="20"/>
                <w:rPrChange w:id="418" w:author="SONIA M HERNANDEZ" w:date="2022-01-10T10:14:00Z">
                  <w:rPr>
                    <w:rFonts w:ascii="Times New Roman" w:hAnsi="Times New Roman"/>
                    <w:bCs/>
                    <w:snapToGrid/>
                    <w:szCs w:val="24"/>
                  </w:rPr>
                </w:rPrChange>
              </w:rPr>
            </w:pPr>
            <w:r w:rsidRPr="00B15430">
              <w:rPr>
                <w:rFonts w:ascii="Times New Roman" w:hAnsi="Times New Roman"/>
                <w:bCs/>
                <w:snapToGrid/>
                <w:sz w:val="20"/>
                <w:rPrChange w:id="419" w:author="SONIA M HERNANDEZ" w:date="2022-01-10T10:14:00Z">
                  <w:rPr>
                    <w:rFonts w:ascii="Times New Roman" w:hAnsi="Times New Roman"/>
                    <w:bCs/>
                    <w:snapToGrid/>
                    <w:szCs w:val="24"/>
                  </w:rPr>
                </w:rPrChange>
              </w:rPr>
              <w:t>TBA</w:t>
            </w:r>
          </w:p>
        </w:tc>
        <w:tc>
          <w:tcPr>
            <w:tcW w:w="2952" w:type="dxa"/>
            <w:tcBorders>
              <w:bottom w:val="single" w:sz="4" w:space="0" w:color="auto"/>
            </w:tcBorders>
            <w:tcPrChange w:id="420" w:author="SONIA M HERNANDEZ" w:date="2022-01-10T10:16:00Z">
              <w:tcPr>
                <w:tcW w:w="2952" w:type="dxa"/>
                <w:tcBorders>
                  <w:bottom w:val="single" w:sz="4" w:space="0" w:color="auto"/>
                </w:tcBorders>
              </w:tcPr>
            </w:tcPrChange>
          </w:tcPr>
          <w:p w14:paraId="7783265D" w14:textId="77777777" w:rsidR="001D1CF6" w:rsidRPr="00B15430" w:rsidRDefault="001D1CF6"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421" w:author="SONIA M HERNANDEZ" w:date="2022-01-10T10:14:00Z">
                  <w:rPr>
                    <w:rFonts w:ascii="Times New Roman" w:hAnsi="Times New Roman"/>
                    <w:snapToGrid/>
                    <w:szCs w:val="24"/>
                  </w:rPr>
                </w:rPrChange>
              </w:rPr>
            </w:pPr>
          </w:p>
        </w:tc>
      </w:tr>
      <w:tr w:rsidR="00F92EA4" w:rsidRPr="00B15430" w14:paraId="61000FAD" w14:textId="77777777" w:rsidTr="00B15430">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422" w:author="SONIA M HERNANDEZ" w:date="2022-01-10T10:15:00Z">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trHeight w:val="512"/>
          <w:trPrChange w:id="423" w:author="SONIA M HERNANDEZ" w:date="2022-01-10T10:15:00Z">
            <w:trPr>
              <w:trHeight w:val="720"/>
            </w:trPr>
          </w:trPrChange>
        </w:trPr>
        <w:tc>
          <w:tcPr>
            <w:tcW w:w="1710" w:type="dxa"/>
            <w:tcBorders>
              <w:bottom w:val="single" w:sz="4" w:space="0" w:color="auto"/>
            </w:tcBorders>
            <w:shd w:val="clear" w:color="auto" w:fill="auto"/>
            <w:tcPrChange w:id="424" w:author="SONIA M HERNANDEZ" w:date="2022-01-10T10:15:00Z">
              <w:tcPr>
                <w:tcW w:w="1710" w:type="dxa"/>
                <w:tcBorders>
                  <w:bottom w:val="single" w:sz="4" w:space="0" w:color="auto"/>
                </w:tcBorders>
                <w:shd w:val="clear" w:color="auto" w:fill="auto"/>
              </w:tcPr>
            </w:tcPrChange>
          </w:tcPr>
          <w:p w14:paraId="48A8ADD5" w14:textId="77777777" w:rsidR="00F92EA4" w:rsidRPr="00B15430" w:rsidRDefault="00F92EA4"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425" w:author="SONIA M HERNANDEZ" w:date="2022-01-10T10:14:00Z">
                  <w:rPr>
                    <w:rFonts w:ascii="Times New Roman" w:hAnsi="Times New Roman"/>
                    <w:b/>
                    <w:snapToGrid/>
                    <w:szCs w:val="24"/>
                  </w:rPr>
                </w:rPrChange>
              </w:rPr>
            </w:pPr>
          </w:p>
        </w:tc>
        <w:tc>
          <w:tcPr>
            <w:tcW w:w="4518" w:type="dxa"/>
            <w:tcBorders>
              <w:bottom w:val="single" w:sz="4" w:space="0" w:color="auto"/>
            </w:tcBorders>
            <w:shd w:val="clear" w:color="auto" w:fill="auto"/>
            <w:tcPrChange w:id="426" w:author="SONIA M HERNANDEZ" w:date="2022-01-10T10:15:00Z">
              <w:tcPr>
                <w:tcW w:w="4518" w:type="dxa"/>
                <w:tcBorders>
                  <w:bottom w:val="single" w:sz="4" w:space="0" w:color="auto"/>
                </w:tcBorders>
                <w:shd w:val="clear" w:color="auto" w:fill="auto"/>
              </w:tcPr>
            </w:tcPrChange>
          </w:tcPr>
          <w:p w14:paraId="1EF0830C" w14:textId="1BC8E2C5" w:rsidR="00F92EA4" w:rsidRPr="00B15430" w:rsidRDefault="00F92EA4"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427" w:author="SONIA M HERNANDEZ" w:date="2022-01-10T10:14:00Z">
                  <w:rPr>
                    <w:rFonts w:ascii="Times New Roman" w:hAnsi="Times New Roman"/>
                    <w:b/>
                    <w:snapToGrid/>
                    <w:szCs w:val="24"/>
                  </w:rPr>
                </w:rPrChange>
              </w:rPr>
            </w:pPr>
            <w:r w:rsidRPr="00B15430">
              <w:rPr>
                <w:rFonts w:ascii="Times New Roman" w:hAnsi="Times New Roman"/>
                <w:b/>
                <w:snapToGrid/>
                <w:sz w:val="20"/>
                <w:rPrChange w:id="428" w:author="SONIA M HERNANDEZ" w:date="2022-01-10T10:14:00Z">
                  <w:rPr>
                    <w:rFonts w:ascii="Times New Roman" w:hAnsi="Times New Roman"/>
                    <w:b/>
                    <w:snapToGrid/>
                    <w:szCs w:val="24"/>
                  </w:rPr>
                </w:rPrChange>
              </w:rPr>
              <w:t xml:space="preserve">Feb </w:t>
            </w:r>
            <w:r w:rsidR="00A25067" w:rsidRPr="00B15430">
              <w:rPr>
                <w:rFonts w:ascii="Times New Roman" w:hAnsi="Times New Roman"/>
                <w:b/>
                <w:snapToGrid/>
                <w:sz w:val="20"/>
                <w:rPrChange w:id="429" w:author="SONIA M HERNANDEZ" w:date="2022-01-10T10:14:00Z">
                  <w:rPr>
                    <w:rFonts w:ascii="Times New Roman" w:hAnsi="Times New Roman"/>
                    <w:b/>
                    <w:snapToGrid/>
                    <w:szCs w:val="24"/>
                  </w:rPr>
                </w:rPrChange>
              </w:rPr>
              <w:t>21st</w:t>
            </w:r>
            <w:r w:rsidRPr="00B15430">
              <w:rPr>
                <w:rFonts w:ascii="Times New Roman" w:hAnsi="Times New Roman"/>
                <w:b/>
                <w:snapToGrid/>
                <w:sz w:val="20"/>
                <w:rPrChange w:id="430" w:author="SONIA M HERNANDEZ" w:date="2022-01-10T10:14:00Z">
                  <w:rPr>
                    <w:rFonts w:ascii="Times New Roman" w:hAnsi="Times New Roman"/>
                    <w:b/>
                    <w:snapToGrid/>
                    <w:szCs w:val="24"/>
                  </w:rPr>
                </w:rPrChange>
              </w:rPr>
              <w:t xml:space="preserve"> </w:t>
            </w:r>
          </w:p>
          <w:p w14:paraId="0A21A9FC" w14:textId="37ABC12E" w:rsidR="00F92EA4" w:rsidRPr="00B15430" w:rsidRDefault="00EC5871"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431" w:author="SONIA M HERNANDEZ" w:date="2022-01-10T10:14:00Z">
                  <w:rPr>
                    <w:rFonts w:ascii="Times New Roman" w:hAnsi="Times New Roman"/>
                    <w:b/>
                    <w:snapToGrid/>
                    <w:szCs w:val="24"/>
                  </w:rPr>
                </w:rPrChange>
              </w:rPr>
            </w:pPr>
            <w:r w:rsidRPr="00B15430">
              <w:rPr>
                <w:rFonts w:ascii="Times New Roman" w:hAnsi="Times New Roman"/>
                <w:snapToGrid/>
                <w:sz w:val="20"/>
                <w:rPrChange w:id="432" w:author="SONIA M HERNANDEZ" w:date="2022-01-10T10:14:00Z">
                  <w:rPr>
                    <w:rFonts w:ascii="Times New Roman" w:hAnsi="Times New Roman"/>
                    <w:snapToGrid/>
                    <w:szCs w:val="24"/>
                  </w:rPr>
                </w:rPrChange>
              </w:rPr>
              <w:t>Avian Physiology III: Reproduction-Hernandez</w:t>
            </w:r>
          </w:p>
        </w:tc>
        <w:tc>
          <w:tcPr>
            <w:tcW w:w="2952" w:type="dxa"/>
            <w:tcBorders>
              <w:bottom w:val="single" w:sz="4" w:space="0" w:color="auto"/>
            </w:tcBorders>
            <w:tcPrChange w:id="433" w:author="SONIA M HERNANDEZ" w:date="2022-01-10T10:15:00Z">
              <w:tcPr>
                <w:tcW w:w="2952" w:type="dxa"/>
                <w:tcBorders>
                  <w:bottom w:val="single" w:sz="4" w:space="0" w:color="auto"/>
                </w:tcBorders>
              </w:tcPr>
            </w:tcPrChange>
          </w:tcPr>
          <w:p w14:paraId="4882E7B6" w14:textId="7907D76B" w:rsidR="00F92EA4" w:rsidRPr="00B15430" w:rsidRDefault="000E67A6"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434" w:author="SONIA M HERNANDEZ" w:date="2022-01-10T10:14:00Z">
                  <w:rPr>
                    <w:rFonts w:ascii="Times New Roman" w:hAnsi="Times New Roman"/>
                    <w:snapToGrid/>
                    <w:szCs w:val="24"/>
                  </w:rPr>
                </w:rPrChange>
              </w:rPr>
            </w:pPr>
            <w:r w:rsidRPr="00B15430">
              <w:rPr>
                <w:rFonts w:ascii="Times New Roman" w:hAnsi="Times New Roman"/>
                <w:snapToGrid/>
                <w:sz w:val="20"/>
                <w:rPrChange w:id="435" w:author="SONIA M HERNANDEZ" w:date="2022-01-10T10:14:00Z">
                  <w:rPr>
                    <w:rFonts w:ascii="Times New Roman" w:hAnsi="Times New Roman"/>
                    <w:snapToGrid/>
                    <w:szCs w:val="24"/>
                  </w:rPr>
                </w:rPrChange>
              </w:rPr>
              <w:t>6,14</w:t>
            </w:r>
          </w:p>
        </w:tc>
      </w:tr>
      <w:tr w:rsidR="008E1E07" w:rsidRPr="00B15430" w14:paraId="2D9218E4" w14:textId="77777777" w:rsidTr="00B15430">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436" w:author="SONIA M HERNANDEZ" w:date="2022-01-10T10:15:00Z">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trHeight w:val="503"/>
          <w:trPrChange w:id="437" w:author="SONIA M HERNANDEZ" w:date="2022-01-10T10:15:00Z">
            <w:trPr>
              <w:trHeight w:val="720"/>
            </w:trPr>
          </w:trPrChange>
        </w:trPr>
        <w:tc>
          <w:tcPr>
            <w:tcW w:w="1710" w:type="dxa"/>
            <w:tcBorders>
              <w:bottom w:val="single" w:sz="4" w:space="0" w:color="auto"/>
            </w:tcBorders>
            <w:shd w:val="clear" w:color="auto" w:fill="auto"/>
            <w:tcPrChange w:id="438" w:author="SONIA M HERNANDEZ" w:date="2022-01-10T10:15:00Z">
              <w:tcPr>
                <w:tcW w:w="1710" w:type="dxa"/>
                <w:tcBorders>
                  <w:bottom w:val="single" w:sz="4" w:space="0" w:color="auto"/>
                </w:tcBorders>
                <w:shd w:val="clear" w:color="auto" w:fill="auto"/>
              </w:tcPr>
            </w:tcPrChange>
          </w:tcPr>
          <w:p w14:paraId="580E3558" w14:textId="77777777" w:rsidR="008E1E07" w:rsidRPr="00B15430" w:rsidRDefault="008E1E07"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439" w:author="SONIA M HERNANDEZ" w:date="2022-01-10T10:14:00Z">
                  <w:rPr>
                    <w:rFonts w:ascii="Times New Roman" w:hAnsi="Times New Roman"/>
                    <w:b/>
                    <w:snapToGrid/>
                    <w:szCs w:val="24"/>
                  </w:rPr>
                </w:rPrChange>
              </w:rPr>
            </w:pPr>
          </w:p>
        </w:tc>
        <w:tc>
          <w:tcPr>
            <w:tcW w:w="4518" w:type="dxa"/>
            <w:tcBorders>
              <w:bottom w:val="single" w:sz="4" w:space="0" w:color="auto"/>
            </w:tcBorders>
            <w:shd w:val="clear" w:color="auto" w:fill="auto"/>
            <w:tcPrChange w:id="440" w:author="SONIA M HERNANDEZ" w:date="2022-01-10T10:15:00Z">
              <w:tcPr>
                <w:tcW w:w="4518" w:type="dxa"/>
                <w:tcBorders>
                  <w:bottom w:val="single" w:sz="4" w:space="0" w:color="auto"/>
                </w:tcBorders>
                <w:shd w:val="clear" w:color="auto" w:fill="auto"/>
              </w:tcPr>
            </w:tcPrChange>
          </w:tcPr>
          <w:p w14:paraId="4255D53D" w14:textId="38FEE24D" w:rsidR="008E1E07" w:rsidRPr="00B15430" w:rsidRDefault="008E1E07"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441" w:author="SONIA M HERNANDEZ" w:date="2022-01-10T10:14:00Z">
                  <w:rPr>
                    <w:rFonts w:ascii="Times New Roman" w:hAnsi="Times New Roman"/>
                    <w:b/>
                    <w:snapToGrid/>
                    <w:szCs w:val="24"/>
                  </w:rPr>
                </w:rPrChange>
              </w:rPr>
            </w:pPr>
            <w:r w:rsidRPr="00B15430">
              <w:rPr>
                <w:rFonts w:ascii="Times New Roman" w:hAnsi="Times New Roman"/>
                <w:b/>
                <w:snapToGrid/>
                <w:sz w:val="20"/>
                <w:rPrChange w:id="442" w:author="SONIA M HERNANDEZ" w:date="2022-01-10T10:14:00Z">
                  <w:rPr>
                    <w:rFonts w:ascii="Times New Roman" w:hAnsi="Times New Roman"/>
                    <w:b/>
                    <w:snapToGrid/>
                    <w:szCs w:val="24"/>
                  </w:rPr>
                </w:rPrChange>
              </w:rPr>
              <w:t xml:space="preserve">Feb </w:t>
            </w:r>
            <w:r w:rsidR="00A25067" w:rsidRPr="00B15430">
              <w:rPr>
                <w:rFonts w:ascii="Times New Roman" w:hAnsi="Times New Roman"/>
                <w:b/>
                <w:snapToGrid/>
                <w:sz w:val="20"/>
                <w:rPrChange w:id="443" w:author="SONIA M HERNANDEZ" w:date="2022-01-10T10:14:00Z">
                  <w:rPr>
                    <w:rFonts w:ascii="Times New Roman" w:hAnsi="Times New Roman"/>
                    <w:b/>
                    <w:snapToGrid/>
                    <w:szCs w:val="24"/>
                  </w:rPr>
                </w:rPrChange>
              </w:rPr>
              <w:t>23rd</w:t>
            </w:r>
            <w:r w:rsidR="0045005F" w:rsidRPr="00B15430">
              <w:rPr>
                <w:rFonts w:ascii="Times New Roman" w:hAnsi="Times New Roman"/>
                <w:b/>
                <w:snapToGrid/>
                <w:sz w:val="20"/>
                <w:rPrChange w:id="444" w:author="SONIA M HERNANDEZ" w:date="2022-01-10T10:14:00Z">
                  <w:rPr>
                    <w:rFonts w:ascii="Times New Roman" w:hAnsi="Times New Roman"/>
                    <w:b/>
                    <w:snapToGrid/>
                    <w:szCs w:val="24"/>
                  </w:rPr>
                </w:rPrChange>
              </w:rPr>
              <w:t xml:space="preserve"> </w:t>
            </w:r>
          </w:p>
          <w:p w14:paraId="34215154" w14:textId="6BC7ADE2" w:rsidR="008E1E07" w:rsidRPr="00B15430" w:rsidRDefault="00332D3F" w:rsidP="00F9029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445" w:author="SONIA M HERNANDEZ" w:date="2022-01-10T10:14:00Z">
                  <w:rPr>
                    <w:rFonts w:ascii="Times New Roman" w:hAnsi="Times New Roman"/>
                    <w:snapToGrid/>
                    <w:szCs w:val="24"/>
                  </w:rPr>
                </w:rPrChange>
              </w:rPr>
            </w:pPr>
            <w:r w:rsidRPr="00B15430">
              <w:rPr>
                <w:rFonts w:ascii="Times New Roman" w:hAnsi="Times New Roman"/>
                <w:snapToGrid/>
                <w:sz w:val="20"/>
                <w:rPrChange w:id="446" w:author="SONIA M HERNANDEZ" w:date="2022-01-10T10:14:00Z">
                  <w:rPr>
                    <w:rFonts w:ascii="Times New Roman" w:hAnsi="Times New Roman"/>
                    <w:snapToGrid/>
                    <w:szCs w:val="24"/>
                  </w:rPr>
                </w:rPrChange>
              </w:rPr>
              <w:t>Mating Systems-Hernandez</w:t>
            </w:r>
            <w:r w:rsidR="008A2458" w:rsidRPr="00B15430">
              <w:rPr>
                <w:rFonts w:ascii="Times New Roman" w:hAnsi="Times New Roman"/>
                <w:snapToGrid/>
                <w:sz w:val="20"/>
                <w:rPrChange w:id="447" w:author="SONIA M HERNANDEZ" w:date="2022-01-10T10:14:00Z">
                  <w:rPr>
                    <w:rFonts w:ascii="Times New Roman" w:hAnsi="Times New Roman"/>
                    <w:snapToGrid/>
                    <w:szCs w:val="24"/>
                  </w:rPr>
                </w:rPrChange>
              </w:rPr>
              <w:t xml:space="preserve"> </w:t>
            </w:r>
          </w:p>
        </w:tc>
        <w:tc>
          <w:tcPr>
            <w:tcW w:w="2952" w:type="dxa"/>
            <w:tcBorders>
              <w:bottom w:val="single" w:sz="4" w:space="0" w:color="auto"/>
            </w:tcBorders>
            <w:tcPrChange w:id="448" w:author="SONIA M HERNANDEZ" w:date="2022-01-10T10:15:00Z">
              <w:tcPr>
                <w:tcW w:w="2952" w:type="dxa"/>
                <w:tcBorders>
                  <w:bottom w:val="single" w:sz="4" w:space="0" w:color="auto"/>
                </w:tcBorders>
              </w:tcPr>
            </w:tcPrChange>
          </w:tcPr>
          <w:p w14:paraId="7D39CD9E" w14:textId="3CE02DAA" w:rsidR="008E1E07" w:rsidRPr="00B15430" w:rsidRDefault="002909CE"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449" w:author="SONIA M HERNANDEZ" w:date="2022-01-10T10:14:00Z">
                  <w:rPr>
                    <w:rFonts w:ascii="Times New Roman" w:hAnsi="Times New Roman"/>
                    <w:snapToGrid/>
                    <w:szCs w:val="24"/>
                  </w:rPr>
                </w:rPrChange>
              </w:rPr>
            </w:pPr>
            <w:r w:rsidRPr="00B15430">
              <w:rPr>
                <w:rFonts w:ascii="Times New Roman" w:hAnsi="Times New Roman"/>
                <w:snapToGrid/>
                <w:sz w:val="20"/>
                <w:rPrChange w:id="450" w:author="SONIA M HERNANDEZ" w:date="2022-01-10T10:14:00Z">
                  <w:rPr>
                    <w:rFonts w:ascii="Times New Roman" w:hAnsi="Times New Roman"/>
                    <w:snapToGrid/>
                    <w:szCs w:val="24"/>
                  </w:rPr>
                </w:rPrChange>
              </w:rPr>
              <w:t>1</w:t>
            </w:r>
            <w:r w:rsidR="000E67A6" w:rsidRPr="00B15430">
              <w:rPr>
                <w:rFonts w:ascii="Times New Roman" w:hAnsi="Times New Roman"/>
                <w:snapToGrid/>
                <w:sz w:val="20"/>
                <w:rPrChange w:id="451" w:author="SONIA M HERNANDEZ" w:date="2022-01-10T10:14:00Z">
                  <w:rPr>
                    <w:rFonts w:ascii="Times New Roman" w:hAnsi="Times New Roman"/>
                    <w:snapToGrid/>
                    <w:szCs w:val="24"/>
                  </w:rPr>
                </w:rPrChange>
              </w:rPr>
              <w:t>2,13</w:t>
            </w:r>
          </w:p>
        </w:tc>
      </w:tr>
      <w:tr w:rsidR="00585F3A" w:rsidRPr="00B15430" w14:paraId="0D45A2B2" w14:textId="77777777" w:rsidTr="00B15430">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452" w:author="SONIA M HERNANDEZ" w:date="2022-01-10T10:15:00Z">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trHeight w:val="584"/>
          <w:trPrChange w:id="453" w:author="SONIA M HERNANDEZ" w:date="2022-01-10T10:15:00Z">
            <w:trPr>
              <w:trHeight w:val="720"/>
            </w:trPr>
          </w:trPrChange>
        </w:trPr>
        <w:tc>
          <w:tcPr>
            <w:tcW w:w="1710" w:type="dxa"/>
            <w:tcBorders>
              <w:bottom w:val="single" w:sz="4" w:space="0" w:color="auto"/>
            </w:tcBorders>
            <w:shd w:val="clear" w:color="auto" w:fill="auto"/>
            <w:tcPrChange w:id="454" w:author="SONIA M HERNANDEZ" w:date="2022-01-10T10:15:00Z">
              <w:tcPr>
                <w:tcW w:w="1710" w:type="dxa"/>
                <w:tcBorders>
                  <w:bottom w:val="single" w:sz="4" w:space="0" w:color="auto"/>
                </w:tcBorders>
                <w:shd w:val="clear" w:color="auto" w:fill="auto"/>
              </w:tcPr>
            </w:tcPrChange>
          </w:tcPr>
          <w:p w14:paraId="762761AB" w14:textId="3EC02843" w:rsidR="007C010E" w:rsidRPr="00B15430" w:rsidRDefault="007C010E"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455" w:author="SONIA M HERNANDEZ" w:date="2022-01-10T10:14:00Z">
                  <w:rPr>
                    <w:rFonts w:ascii="Times New Roman" w:hAnsi="Times New Roman"/>
                    <w:b/>
                    <w:snapToGrid/>
                    <w:szCs w:val="24"/>
                  </w:rPr>
                </w:rPrChange>
              </w:rPr>
            </w:pPr>
          </w:p>
        </w:tc>
        <w:tc>
          <w:tcPr>
            <w:tcW w:w="4518" w:type="dxa"/>
            <w:tcBorders>
              <w:bottom w:val="single" w:sz="4" w:space="0" w:color="auto"/>
            </w:tcBorders>
            <w:shd w:val="clear" w:color="auto" w:fill="auto"/>
            <w:tcPrChange w:id="456" w:author="SONIA M HERNANDEZ" w:date="2022-01-10T10:15:00Z">
              <w:tcPr>
                <w:tcW w:w="4518" w:type="dxa"/>
                <w:tcBorders>
                  <w:bottom w:val="single" w:sz="4" w:space="0" w:color="auto"/>
                </w:tcBorders>
                <w:shd w:val="clear" w:color="auto" w:fill="auto"/>
              </w:tcPr>
            </w:tcPrChange>
          </w:tcPr>
          <w:p w14:paraId="5FDACC8A" w14:textId="3DA298CA" w:rsidR="007C010E" w:rsidRPr="00B15430" w:rsidRDefault="00A25067"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457" w:author="SONIA M HERNANDEZ" w:date="2022-01-10T10:14:00Z">
                  <w:rPr>
                    <w:rFonts w:ascii="Times New Roman" w:hAnsi="Times New Roman"/>
                    <w:b/>
                    <w:snapToGrid/>
                    <w:szCs w:val="24"/>
                  </w:rPr>
                </w:rPrChange>
              </w:rPr>
            </w:pPr>
            <w:r w:rsidRPr="00B15430">
              <w:rPr>
                <w:rFonts w:ascii="Times New Roman" w:hAnsi="Times New Roman"/>
                <w:b/>
                <w:snapToGrid/>
                <w:sz w:val="20"/>
                <w:rPrChange w:id="458" w:author="SONIA M HERNANDEZ" w:date="2022-01-10T10:14:00Z">
                  <w:rPr>
                    <w:rFonts w:ascii="Times New Roman" w:hAnsi="Times New Roman"/>
                    <w:b/>
                    <w:snapToGrid/>
                    <w:szCs w:val="24"/>
                  </w:rPr>
                </w:rPrChange>
              </w:rPr>
              <w:t>Feb 28th</w:t>
            </w:r>
          </w:p>
          <w:p w14:paraId="67E5A7DE" w14:textId="66E626D1" w:rsidR="00F979D9" w:rsidRPr="00B15430" w:rsidRDefault="00332D3F" w:rsidP="002B46D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459" w:author="SONIA M HERNANDEZ" w:date="2022-01-10T10:14:00Z">
                  <w:rPr>
                    <w:rFonts w:ascii="Times New Roman" w:hAnsi="Times New Roman"/>
                    <w:b/>
                    <w:snapToGrid/>
                    <w:szCs w:val="24"/>
                  </w:rPr>
                </w:rPrChange>
              </w:rPr>
            </w:pPr>
            <w:r w:rsidRPr="00B15430">
              <w:rPr>
                <w:rFonts w:ascii="Times New Roman" w:hAnsi="Times New Roman"/>
                <w:snapToGrid/>
                <w:sz w:val="20"/>
                <w:rPrChange w:id="460" w:author="SONIA M HERNANDEZ" w:date="2022-01-10T10:14:00Z">
                  <w:rPr>
                    <w:rFonts w:ascii="Times New Roman" w:hAnsi="Times New Roman"/>
                    <w:snapToGrid/>
                    <w:szCs w:val="24"/>
                  </w:rPr>
                </w:rPrChange>
              </w:rPr>
              <w:t>Development and Clutch Size-</w:t>
            </w:r>
            <w:r w:rsidR="00360757" w:rsidRPr="00B15430">
              <w:rPr>
                <w:rFonts w:ascii="Times New Roman" w:hAnsi="Times New Roman"/>
                <w:snapToGrid/>
                <w:sz w:val="20"/>
                <w:rPrChange w:id="461" w:author="SONIA M HERNANDEZ" w:date="2022-01-10T10:14:00Z">
                  <w:rPr>
                    <w:rFonts w:ascii="Times New Roman" w:hAnsi="Times New Roman"/>
                    <w:snapToGrid/>
                    <w:szCs w:val="24"/>
                  </w:rPr>
                </w:rPrChange>
              </w:rPr>
              <w:t>Hernandez</w:t>
            </w:r>
            <w:r w:rsidRPr="00B15430">
              <w:rPr>
                <w:rFonts w:ascii="Times New Roman" w:hAnsi="Times New Roman"/>
                <w:snapToGrid/>
                <w:sz w:val="20"/>
                <w:rPrChange w:id="462" w:author="SONIA M HERNANDEZ" w:date="2022-01-10T10:14:00Z">
                  <w:rPr>
                    <w:rFonts w:ascii="Times New Roman" w:hAnsi="Times New Roman"/>
                    <w:snapToGrid/>
                    <w:szCs w:val="24"/>
                  </w:rPr>
                </w:rPrChange>
              </w:rPr>
              <w:t xml:space="preserve"> </w:t>
            </w:r>
          </w:p>
        </w:tc>
        <w:tc>
          <w:tcPr>
            <w:tcW w:w="2952" w:type="dxa"/>
            <w:tcBorders>
              <w:bottom w:val="single" w:sz="4" w:space="0" w:color="auto"/>
            </w:tcBorders>
            <w:tcPrChange w:id="463" w:author="SONIA M HERNANDEZ" w:date="2022-01-10T10:15:00Z">
              <w:tcPr>
                <w:tcW w:w="2952" w:type="dxa"/>
                <w:tcBorders>
                  <w:bottom w:val="single" w:sz="4" w:space="0" w:color="auto"/>
                </w:tcBorders>
              </w:tcPr>
            </w:tcPrChange>
          </w:tcPr>
          <w:p w14:paraId="7065D267" w14:textId="7F44AE18" w:rsidR="007C010E" w:rsidRPr="00B15430" w:rsidRDefault="000E67A6"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464" w:author="SONIA M HERNANDEZ" w:date="2022-01-10T10:14:00Z">
                  <w:rPr>
                    <w:rFonts w:ascii="Times New Roman" w:hAnsi="Times New Roman"/>
                    <w:snapToGrid/>
                    <w:szCs w:val="24"/>
                  </w:rPr>
                </w:rPrChange>
              </w:rPr>
            </w:pPr>
            <w:r w:rsidRPr="00B15430">
              <w:rPr>
                <w:rFonts w:ascii="Times New Roman" w:hAnsi="Times New Roman"/>
                <w:snapToGrid/>
                <w:sz w:val="20"/>
                <w:rPrChange w:id="465" w:author="SONIA M HERNANDEZ" w:date="2022-01-10T10:14:00Z">
                  <w:rPr>
                    <w:rFonts w:ascii="Times New Roman" w:hAnsi="Times New Roman"/>
                    <w:snapToGrid/>
                    <w:szCs w:val="24"/>
                  </w:rPr>
                </w:rPrChange>
              </w:rPr>
              <w:t>15,16</w:t>
            </w:r>
          </w:p>
        </w:tc>
      </w:tr>
      <w:tr w:rsidR="00543666" w:rsidRPr="00B15430" w14:paraId="115D581D" w14:textId="77777777" w:rsidTr="00585F3A">
        <w:trPr>
          <w:trHeight w:val="395"/>
        </w:trPr>
        <w:tc>
          <w:tcPr>
            <w:tcW w:w="1710" w:type="dxa"/>
            <w:shd w:val="clear" w:color="auto" w:fill="auto"/>
          </w:tcPr>
          <w:p w14:paraId="00A45743" w14:textId="4AEA93BD" w:rsidR="00543666" w:rsidRPr="00B15430" w:rsidRDefault="001579F2"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466" w:author="SONIA M HERNANDEZ" w:date="2022-01-10T10:14:00Z">
                  <w:rPr>
                    <w:rFonts w:ascii="Times New Roman" w:hAnsi="Times New Roman"/>
                    <w:b/>
                    <w:snapToGrid/>
                    <w:szCs w:val="24"/>
                  </w:rPr>
                </w:rPrChange>
              </w:rPr>
            </w:pPr>
            <w:r w:rsidRPr="00B15430">
              <w:rPr>
                <w:rFonts w:ascii="Times New Roman" w:hAnsi="Times New Roman"/>
                <w:b/>
                <w:snapToGrid/>
                <w:sz w:val="20"/>
                <w:rPrChange w:id="467" w:author="SONIA M HERNANDEZ" w:date="2022-01-10T10:14:00Z">
                  <w:rPr>
                    <w:rFonts w:ascii="Times New Roman" w:hAnsi="Times New Roman"/>
                    <w:b/>
                    <w:snapToGrid/>
                    <w:szCs w:val="24"/>
                  </w:rPr>
                </w:rPrChange>
              </w:rPr>
              <w:t>March</w:t>
            </w:r>
          </w:p>
        </w:tc>
        <w:tc>
          <w:tcPr>
            <w:tcW w:w="4518" w:type="dxa"/>
            <w:shd w:val="clear" w:color="auto" w:fill="auto"/>
          </w:tcPr>
          <w:p w14:paraId="2D1A8F53" w14:textId="7C9CD6FE" w:rsidR="00543666" w:rsidRPr="00B15430" w:rsidRDefault="009E475B"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468" w:author="SONIA M HERNANDEZ" w:date="2022-01-10T10:14:00Z">
                  <w:rPr>
                    <w:rFonts w:ascii="Times New Roman" w:hAnsi="Times New Roman"/>
                    <w:b/>
                    <w:snapToGrid/>
                    <w:szCs w:val="24"/>
                  </w:rPr>
                </w:rPrChange>
              </w:rPr>
            </w:pPr>
            <w:r w:rsidRPr="00B15430">
              <w:rPr>
                <w:rFonts w:ascii="Times New Roman" w:hAnsi="Times New Roman"/>
                <w:b/>
                <w:snapToGrid/>
                <w:sz w:val="20"/>
                <w:rPrChange w:id="469" w:author="SONIA M HERNANDEZ" w:date="2022-01-10T10:14:00Z">
                  <w:rPr>
                    <w:rFonts w:ascii="Times New Roman" w:hAnsi="Times New Roman"/>
                    <w:b/>
                    <w:snapToGrid/>
                    <w:szCs w:val="24"/>
                  </w:rPr>
                </w:rPrChange>
              </w:rPr>
              <w:t xml:space="preserve">Mar </w:t>
            </w:r>
            <w:r w:rsidR="00A25067" w:rsidRPr="00B15430">
              <w:rPr>
                <w:rFonts w:ascii="Times New Roman" w:hAnsi="Times New Roman"/>
                <w:b/>
                <w:snapToGrid/>
                <w:sz w:val="20"/>
                <w:rPrChange w:id="470" w:author="SONIA M HERNANDEZ" w:date="2022-01-10T10:14:00Z">
                  <w:rPr>
                    <w:rFonts w:ascii="Times New Roman" w:hAnsi="Times New Roman"/>
                    <w:b/>
                    <w:snapToGrid/>
                    <w:szCs w:val="24"/>
                  </w:rPr>
                </w:rPrChange>
              </w:rPr>
              <w:t>2nd</w:t>
            </w:r>
            <w:r w:rsidR="00A608D7" w:rsidRPr="00B15430">
              <w:rPr>
                <w:rFonts w:ascii="Times New Roman" w:hAnsi="Times New Roman"/>
                <w:b/>
                <w:snapToGrid/>
                <w:sz w:val="20"/>
                <w:rPrChange w:id="471" w:author="SONIA M HERNANDEZ" w:date="2022-01-10T10:14:00Z">
                  <w:rPr>
                    <w:rFonts w:ascii="Times New Roman" w:hAnsi="Times New Roman"/>
                    <w:b/>
                    <w:snapToGrid/>
                    <w:szCs w:val="24"/>
                  </w:rPr>
                </w:rPrChange>
              </w:rPr>
              <w:t xml:space="preserve"> </w:t>
            </w:r>
          </w:p>
          <w:p w14:paraId="3BB45DD6" w14:textId="59F7D5ED" w:rsidR="002B46D5" w:rsidRPr="00B15430" w:rsidRDefault="00EC5871" w:rsidP="008A2458">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472" w:author="SONIA M HERNANDEZ" w:date="2022-01-10T10:14:00Z">
                  <w:rPr>
                    <w:rFonts w:ascii="Times New Roman" w:hAnsi="Times New Roman"/>
                    <w:snapToGrid/>
                    <w:szCs w:val="24"/>
                  </w:rPr>
                </w:rPrChange>
              </w:rPr>
            </w:pPr>
            <w:r w:rsidRPr="00B15430">
              <w:rPr>
                <w:rFonts w:ascii="Times New Roman" w:hAnsi="Times New Roman"/>
                <w:snapToGrid/>
                <w:sz w:val="20"/>
                <w:rPrChange w:id="473" w:author="SONIA M HERNANDEZ" w:date="2022-01-10T10:14:00Z">
                  <w:rPr>
                    <w:rFonts w:ascii="Times New Roman" w:hAnsi="Times New Roman"/>
                    <w:snapToGrid/>
                    <w:szCs w:val="24"/>
                  </w:rPr>
                </w:rPrChange>
              </w:rPr>
              <w:t xml:space="preserve">Song and communication-Rushing </w:t>
            </w:r>
          </w:p>
        </w:tc>
        <w:tc>
          <w:tcPr>
            <w:tcW w:w="2952" w:type="dxa"/>
          </w:tcPr>
          <w:p w14:paraId="1180B2F0" w14:textId="2EDB6025" w:rsidR="00543666" w:rsidRPr="00B15430" w:rsidRDefault="000E67A6"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474" w:author="SONIA M HERNANDEZ" w:date="2022-01-10T10:14:00Z">
                  <w:rPr>
                    <w:rFonts w:ascii="Times New Roman" w:hAnsi="Times New Roman"/>
                    <w:snapToGrid/>
                    <w:szCs w:val="24"/>
                  </w:rPr>
                </w:rPrChange>
              </w:rPr>
            </w:pPr>
            <w:r w:rsidRPr="00B15430">
              <w:rPr>
                <w:rFonts w:ascii="Times New Roman" w:hAnsi="Times New Roman"/>
                <w:snapToGrid/>
                <w:sz w:val="20"/>
                <w:rPrChange w:id="475" w:author="SONIA M HERNANDEZ" w:date="2022-01-10T10:14:00Z">
                  <w:rPr>
                    <w:rFonts w:ascii="Times New Roman" w:hAnsi="Times New Roman"/>
                    <w:snapToGrid/>
                    <w:szCs w:val="24"/>
                  </w:rPr>
                </w:rPrChange>
              </w:rPr>
              <w:t>8</w:t>
            </w:r>
          </w:p>
        </w:tc>
      </w:tr>
      <w:tr w:rsidR="00585F3A" w:rsidRPr="00B15430" w14:paraId="60B06F34" w14:textId="77777777" w:rsidTr="00585F3A">
        <w:trPr>
          <w:trHeight w:val="395"/>
        </w:trPr>
        <w:tc>
          <w:tcPr>
            <w:tcW w:w="1710" w:type="dxa"/>
            <w:shd w:val="clear" w:color="auto" w:fill="auto"/>
          </w:tcPr>
          <w:p w14:paraId="437F4215" w14:textId="35AF21B5" w:rsidR="007C010E" w:rsidRPr="00B15430" w:rsidRDefault="007C010E"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476" w:author="SONIA M HERNANDEZ" w:date="2022-01-10T10:14:00Z">
                  <w:rPr>
                    <w:rFonts w:ascii="Times New Roman" w:hAnsi="Times New Roman"/>
                    <w:b/>
                    <w:snapToGrid/>
                    <w:szCs w:val="24"/>
                  </w:rPr>
                </w:rPrChange>
              </w:rPr>
            </w:pPr>
          </w:p>
        </w:tc>
        <w:tc>
          <w:tcPr>
            <w:tcW w:w="4518" w:type="dxa"/>
            <w:shd w:val="clear" w:color="auto" w:fill="auto"/>
          </w:tcPr>
          <w:p w14:paraId="19860D94" w14:textId="6E551DAB" w:rsidR="009B4B4D" w:rsidRPr="00B15430" w:rsidRDefault="009B4B4D" w:rsidP="00332D3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477" w:author="SONIA M HERNANDEZ" w:date="2022-01-10T10:14:00Z">
                  <w:rPr>
                    <w:rFonts w:ascii="Times New Roman" w:hAnsi="Times New Roman"/>
                    <w:b/>
                    <w:snapToGrid/>
                    <w:szCs w:val="24"/>
                  </w:rPr>
                </w:rPrChange>
              </w:rPr>
            </w:pPr>
            <w:r w:rsidRPr="00B15430">
              <w:rPr>
                <w:rFonts w:ascii="Times New Roman" w:hAnsi="Times New Roman"/>
                <w:b/>
                <w:snapToGrid/>
                <w:sz w:val="20"/>
                <w:rPrChange w:id="478" w:author="SONIA M HERNANDEZ" w:date="2022-01-10T10:14:00Z">
                  <w:rPr>
                    <w:rFonts w:ascii="Times New Roman" w:hAnsi="Times New Roman"/>
                    <w:b/>
                    <w:snapToGrid/>
                    <w:szCs w:val="24"/>
                  </w:rPr>
                </w:rPrChange>
              </w:rPr>
              <w:t xml:space="preserve">Mar </w:t>
            </w:r>
            <w:r w:rsidR="00A25067" w:rsidRPr="00B15430">
              <w:rPr>
                <w:rFonts w:ascii="Times New Roman" w:hAnsi="Times New Roman"/>
                <w:b/>
                <w:snapToGrid/>
                <w:sz w:val="20"/>
                <w:rPrChange w:id="479" w:author="SONIA M HERNANDEZ" w:date="2022-01-10T10:14:00Z">
                  <w:rPr>
                    <w:rFonts w:ascii="Times New Roman" w:hAnsi="Times New Roman"/>
                    <w:b/>
                    <w:snapToGrid/>
                    <w:szCs w:val="24"/>
                  </w:rPr>
                </w:rPrChange>
              </w:rPr>
              <w:t>7</w:t>
            </w:r>
            <w:r w:rsidR="00A608D7" w:rsidRPr="00B15430">
              <w:rPr>
                <w:rFonts w:ascii="Times New Roman" w:hAnsi="Times New Roman"/>
                <w:b/>
                <w:snapToGrid/>
                <w:sz w:val="20"/>
                <w:vertAlign w:val="superscript"/>
                <w:rPrChange w:id="480" w:author="SONIA M HERNANDEZ" w:date="2022-01-10T10:14:00Z">
                  <w:rPr>
                    <w:rFonts w:ascii="Times New Roman" w:hAnsi="Times New Roman"/>
                    <w:b/>
                    <w:snapToGrid/>
                    <w:szCs w:val="24"/>
                    <w:vertAlign w:val="superscript"/>
                  </w:rPr>
                </w:rPrChange>
              </w:rPr>
              <w:t>th</w:t>
            </w:r>
            <w:r w:rsidR="00A608D7" w:rsidRPr="00B15430">
              <w:rPr>
                <w:rFonts w:ascii="Times New Roman" w:hAnsi="Times New Roman"/>
                <w:b/>
                <w:snapToGrid/>
                <w:sz w:val="20"/>
                <w:rPrChange w:id="481" w:author="SONIA M HERNANDEZ" w:date="2022-01-10T10:14:00Z">
                  <w:rPr>
                    <w:rFonts w:ascii="Times New Roman" w:hAnsi="Times New Roman"/>
                    <w:b/>
                    <w:snapToGrid/>
                    <w:szCs w:val="24"/>
                  </w:rPr>
                </w:rPrChange>
              </w:rPr>
              <w:t xml:space="preserve"> </w:t>
            </w:r>
          </w:p>
          <w:p w14:paraId="00A99F8E" w14:textId="5FB2F5C2" w:rsidR="00002BCD" w:rsidRPr="00B15430" w:rsidRDefault="00A25067" w:rsidP="008A2458">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highlight w:val="cyan"/>
                <w:rPrChange w:id="482" w:author="SONIA M HERNANDEZ" w:date="2022-01-10T10:14:00Z">
                  <w:rPr>
                    <w:rFonts w:ascii="Times New Roman" w:hAnsi="Times New Roman"/>
                    <w:snapToGrid/>
                    <w:szCs w:val="24"/>
                    <w:highlight w:val="cyan"/>
                  </w:rPr>
                </w:rPrChange>
              </w:rPr>
            </w:pPr>
            <w:r w:rsidRPr="00B15430">
              <w:rPr>
                <w:rFonts w:ascii="Times New Roman" w:hAnsi="Times New Roman"/>
                <w:snapToGrid/>
                <w:sz w:val="20"/>
                <w:highlight w:val="cyan"/>
                <w:rPrChange w:id="483" w:author="SONIA M HERNANDEZ" w:date="2022-01-10T10:14:00Z">
                  <w:rPr>
                    <w:rFonts w:ascii="Times New Roman" w:hAnsi="Times New Roman"/>
                    <w:snapToGrid/>
                    <w:szCs w:val="24"/>
                    <w:highlight w:val="cyan"/>
                  </w:rPr>
                </w:rPrChange>
              </w:rPr>
              <w:t>SPRING BREAK-NO CLASS</w:t>
            </w:r>
          </w:p>
        </w:tc>
        <w:tc>
          <w:tcPr>
            <w:tcW w:w="2952" w:type="dxa"/>
          </w:tcPr>
          <w:p w14:paraId="065AB3CD" w14:textId="08D7B8AC" w:rsidR="007C010E" w:rsidRPr="00B15430" w:rsidRDefault="007C010E"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484" w:author="SONIA M HERNANDEZ" w:date="2022-01-10T10:14:00Z">
                  <w:rPr>
                    <w:rFonts w:ascii="Times New Roman" w:hAnsi="Times New Roman"/>
                    <w:snapToGrid/>
                    <w:szCs w:val="24"/>
                  </w:rPr>
                </w:rPrChange>
              </w:rPr>
            </w:pPr>
          </w:p>
        </w:tc>
      </w:tr>
      <w:tr w:rsidR="00585F3A" w:rsidRPr="00B15430" w14:paraId="65A9FB27" w14:textId="77777777" w:rsidTr="00B15430">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485" w:author="SONIA M HERNANDEZ" w:date="2022-01-10T10:15:00Z">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trHeight w:val="530"/>
          <w:trPrChange w:id="486" w:author="SONIA M HERNANDEZ" w:date="2022-01-10T10:15:00Z">
            <w:trPr>
              <w:trHeight w:val="720"/>
            </w:trPr>
          </w:trPrChange>
        </w:trPr>
        <w:tc>
          <w:tcPr>
            <w:tcW w:w="1710" w:type="dxa"/>
            <w:tcBorders>
              <w:bottom w:val="single" w:sz="4" w:space="0" w:color="auto"/>
            </w:tcBorders>
            <w:tcPrChange w:id="487" w:author="SONIA M HERNANDEZ" w:date="2022-01-10T10:15:00Z">
              <w:tcPr>
                <w:tcW w:w="1710" w:type="dxa"/>
                <w:tcBorders>
                  <w:bottom w:val="single" w:sz="4" w:space="0" w:color="auto"/>
                </w:tcBorders>
              </w:tcPr>
            </w:tcPrChange>
          </w:tcPr>
          <w:p w14:paraId="6BA6F7E9" w14:textId="53C06B19" w:rsidR="007C010E" w:rsidRPr="00B15430" w:rsidRDefault="007C010E"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highlight w:val="cyan"/>
                <w:rPrChange w:id="488" w:author="SONIA M HERNANDEZ" w:date="2022-01-10T10:14:00Z">
                  <w:rPr>
                    <w:rFonts w:ascii="Times New Roman" w:hAnsi="Times New Roman"/>
                    <w:b/>
                    <w:snapToGrid/>
                    <w:szCs w:val="24"/>
                    <w:highlight w:val="cyan"/>
                  </w:rPr>
                </w:rPrChange>
              </w:rPr>
            </w:pPr>
          </w:p>
        </w:tc>
        <w:tc>
          <w:tcPr>
            <w:tcW w:w="4518" w:type="dxa"/>
            <w:tcBorders>
              <w:bottom w:val="single" w:sz="4" w:space="0" w:color="auto"/>
            </w:tcBorders>
            <w:shd w:val="clear" w:color="auto" w:fill="auto"/>
            <w:tcPrChange w:id="489" w:author="SONIA M HERNANDEZ" w:date="2022-01-10T10:15:00Z">
              <w:tcPr>
                <w:tcW w:w="4518" w:type="dxa"/>
                <w:tcBorders>
                  <w:bottom w:val="single" w:sz="4" w:space="0" w:color="auto"/>
                </w:tcBorders>
                <w:shd w:val="clear" w:color="auto" w:fill="auto"/>
              </w:tcPr>
            </w:tcPrChange>
          </w:tcPr>
          <w:p w14:paraId="27B44C4C" w14:textId="7B0A8AD3" w:rsidR="009B4B4D" w:rsidRPr="00B15430" w:rsidRDefault="009B4B4D" w:rsidP="002B46D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490" w:author="SONIA M HERNANDEZ" w:date="2022-01-10T10:14:00Z">
                  <w:rPr>
                    <w:rFonts w:ascii="Times New Roman" w:hAnsi="Times New Roman"/>
                    <w:b/>
                    <w:snapToGrid/>
                    <w:szCs w:val="24"/>
                  </w:rPr>
                </w:rPrChange>
              </w:rPr>
            </w:pPr>
            <w:r w:rsidRPr="00B15430">
              <w:rPr>
                <w:rFonts w:ascii="Times New Roman" w:hAnsi="Times New Roman"/>
                <w:b/>
                <w:snapToGrid/>
                <w:sz w:val="20"/>
                <w:rPrChange w:id="491" w:author="SONIA M HERNANDEZ" w:date="2022-01-10T10:14:00Z">
                  <w:rPr>
                    <w:rFonts w:ascii="Times New Roman" w:hAnsi="Times New Roman"/>
                    <w:b/>
                    <w:snapToGrid/>
                    <w:szCs w:val="24"/>
                  </w:rPr>
                </w:rPrChange>
              </w:rPr>
              <w:t xml:space="preserve">Mar </w:t>
            </w:r>
            <w:r w:rsidR="00A25067" w:rsidRPr="00B15430">
              <w:rPr>
                <w:rFonts w:ascii="Times New Roman" w:hAnsi="Times New Roman"/>
                <w:b/>
                <w:snapToGrid/>
                <w:sz w:val="20"/>
                <w:rPrChange w:id="492" w:author="SONIA M HERNANDEZ" w:date="2022-01-10T10:14:00Z">
                  <w:rPr>
                    <w:rFonts w:ascii="Times New Roman" w:hAnsi="Times New Roman"/>
                    <w:b/>
                    <w:snapToGrid/>
                    <w:szCs w:val="24"/>
                  </w:rPr>
                </w:rPrChange>
              </w:rPr>
              <w:t>9</w:t>
            </w:r>
            <w:r w:rsidR="00A608D7" w:rsidRPr="00B15430">
              <w:rPr>
                <w:rFonts w:ascii="Times New Roman" w:hAnsi="Times New Roman"/>
                <w:b/>
                <w:snapToGrid/>
                <w:sz w:val="20"/>
                <w:vertAlign w:val="superscript"/>
                <w:rPrChange w:id="493" w:author="SONIA M HERNANDEZ" w:date="2022-01-10T10:14:00Z">
                  <w:rPr>
                    <w:rFonts w:ascii="Times New Roman" w:hAnsi="Times New Roman"/>
                    <w:b/>
                    <w:snapToGrid/>
                    <w:szCs w:val="24"/>
                    <w:vertAlign w:val="superscript"/>
                  </w:rPr>
                </w:rPrChange>
              </w:rPr>
              <w:t>th</w:t>
            </w:r>
            <w:r w:rsidR="00A608D7" w:rsidRPr="00B15430">
              <w:rPr>
                <w:rFonts w:ascii="Times New Roman" w:hAnsi="Times New Roman"/>
                <w:b/>
                <w:snapToGrid/>
                <w:sz w:val="20"/>
                <w:rPrChange w:id="494" w:author="SONIA M HERNANDEZ" w:date="2022-01-10T10:14:00Z">
                  <w:rPr>
                    <w:rFonts w:ascii="Times New Roman" w:hAnsi="Times New Roman"/>
                    <w:b/>
                    <w:snapToGrid/>
                    <w:szCs w:val="24"/>
                  </w:rPr>
                </w:rPrChange>
              </w:rPr>
              <w:t xml:space="preserve"> </w:t>
            </w:r>
            <w:r w:rsidR="009E475B" w:rsidRPr="00B15430">
              <w:rPr>
                <w:rFonts w:ascii="Times New Roman" w:hAnsi="Times New Roman"/>
                <w:b/>
                <w:snapToGrid/>
                <w:sz w:val="20"/>
                <w:rPrChange w:id="495" w:author="SONIA M HERNANDEZ" w:date="2022-01-10T10:14:00Z">
                  <w:rPr>
                    <w:rFonts w:ascii="Times New Roman" w:hAnsi="Times New Roman"/>
                    <w:b/>
                    <w:snapToGrid/>
                    <w:szCs w:val="24"/>
                  </w:rPr>
                </w:rPrChange>
              </w:rPr>
              <w:t xml:space="preserve"> </w:t>
            </w:r>
          </w:p>
          <w:p w14:paraId="2923A5D8" w14:textId="3671CA0B" w:rsidR="00F979D9" w:rsidRPr="00B15430" w:rsidRDefault="00A25067" w:rsidP="002B46D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496" w:author="SONIA M HERNANDEZ" w:date="2022-01-10T10:14:00Z">
                  <w:rPr>
                    <w:rFonts w:ascii="Times New Roman" w:hAnsi="Times New Roman"/>
                    <w:snapToGrid/>
                    <w:szCs w:val="24"/>
                  </w:rPr>
                </w:rPrChange>
              </w:rPr>
            </w:pPr>
            <w:r w:rsidRPr="00B15430">
              <w:rPr>
                <w:rFonts w:ascii="Times New Roman" w:hAnsi="Times New Roman"/>
                <w:snapToGrid/>
                <w:sz w:val="20"/>
                <w:highlight w:val="cyan"/>
                <w:rPrChange w:id="497" w:author="SONIA M HERNANDEZ" w:date="2022-01-10T10:14:00Z">
                  <w:rPr>
                    <w:rFonts w:ascii="Times New Roman" w:hAnsi="Times New Roman"/>
                    <w:snapToGrid/>
                    <w:szCs w:val="24"/>
                    <w:highlight w:val="cyan"/>
                  </w:rPr>
                </w:rPrChange>
              </w:rPr>
              <w:t>SPRING BREAK-NO CLASS</w:t>
            </w:r>
          </w:p>
        </w:tc>
        <w:tc>
          <w:tcPr>
            <w:tcW w:w="2952" w:type="dxa"/>
            <w:shd w:val="clear" w:color="auto" w:fill="auto"/>
            <w:tcPrChange w:id="498" w:author="SONIA M HERNANDEZ" w:date="2022-01-10T10:15:00Z">
              <w:tcPr>
                <w:tcW w:w="2952" w:type="dxa"/>
                <w:shd w:val="clear" w:color="auto" w:fill="auto"/>
              </w:tcPr>
            </w:tcPrChange>
          </w:tcPr>
          <w:p w14:paraId="579E0EC8" w14:textId="56D44BF7" w:rsidR="007C010E" w:rsidRPr="00B15430" w:rsidRDefault="007C010E"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499" w:author="SONIA M HERNANDEZ" w:date="2022-01-10T10:14:00Z">
                  <w:rPr>
                    <w:rFonts w:ascii="Times New Roman" w:hAnsi="Times New Roman"/>
                    <w:snapToGrid/>
                    <w:szCs w:val="24"/>
                  </w:rPr>
                </w:rPrChange>
              </w:rPr>
            </w:pPr>
          </w:p>
        </w:tc>
      </w:tr>
      <w:tr w:rsidR="00A608D7" w:rsidRPr="00B15430" w14:paraId="63330DB7" w14:textId="77777777" w:rsidTr="003243E7">
        <w:trPr>
          <w:trHeight w:val="692"/>
        </w:trPr>
        <w:tc>
          <w:tcPr>
            <w:tcW w:w="1710" w:type="dxa"/>
            <w:shd w:val="clear" w:color="auto" w:fill="auto"/>
          </w:tcPr>
          <w:p w14:paraId="4DD19417" w14:textId="77777777" w:rsidR="00A608D7" w:rsidRPr="00B15430" w:rsidRDefault="00A608D7"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500" w:author="SONIA M HERNANDEZ" w:date="2022-01-10T10:14:00Z">
                  <w:rPr>
                    <w:rFonts w:ascii="Times New Roman" w:hAnsi="Times New Roman"/>
                    <w:b/>
                    <w:snapToGrid/>
                    <w:szCs w:val="24"/>
                  </w:rPr>
                </w:rPrChange>
              </w:rPr>
            </w:pPr>
          </w:p>
        </w:tc>
        <w:tc>
          <w:tcPr>
            <w:tcW w:w="4518" w:type="dxa"/>
            <w:shd w:val="clear" w:color="auto" w:fill="auto"/>
          </w:tcPr>
          <w:p w14:paraId="23EC2DDF" w14:textId="606A1AE2" w:rsidR="00A608D7" w:rsidRPr="00B15430" w:rsidRDefault="00A608D7"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501" w:author="SONIA M HERNANDEZ" w:date="2022-01-10T10:14:00Z">
                  <w:rPr>
                    <w:rFonts w:ascii="Times New Roman" w:hAnsi="Times New Roman"/>
                    <w:b/>
                    <w:snapToGrid/>
                    <w:szCs w:val="24"/>
                  </w:rPr>
                </w:rPrChange>
              </w:rPr>
            </w:pPr>
            <w:r w:rsidRPr="00B15430">
              <w:rPr>
                <w:rFonts w:ascii="Times New Roman" w:hAnsi="Times New Roman"/>
                <w:b/>
                <w:snapToGrid/>
                <w:sz w:val="20"/>
                <w:rPrChange w:id="502" w:author="SONIA M HERNANDEZ" w:date="2022-01-10T10:14:00Z">
                  <w:rPr>
                    <w:rFonts w:ascii="Times New Roman" w:hAnsi="Times New Roman"/>
                    <w:b/>
                    <w:snapToGrid/>
                    <w:szCs w:val="24"/>
                  </w:rPr>
                </w:rPrChange>
              </w:rPr>
              <w:t>Mar 1</w:t>
            </w:r>
            <w:r w:rsidR="00A25067" w:rsidRPr="00B15430">
              <w:rPr>
                <w:rFonts w:ascii="Times New Roman" w:hAnsi="Times New Roman"/>
                <w:b/>
                <w:snapToGrid/>
                <w:sz w:val="20"/>
                <w:rPrChange w:id="503" w:author="SONIA M HERNANDEZ" w:date="2022-01-10T10:14:00Z">
                  <w:rPr>
                    <w:rFonts w:ascii="Times New Roman" w:hAnsi="Times New Roman"/>
                    <w:b/>
                    <w:snapToGrid/>
                    <w:szCs w:val="24"/>
                  </w:rPr>
                </w:rPrChange>
              </w:rPr>
              <w:t>4</w:t>
            </w:r>
            <w:r w:rsidRPr="00B15430">
              <w:rPr>
                <w:rFonts w:ascii="Times New Roman" w:hAnsi="Times New Roman"/>
                <w:b/>
                <w:snapToGrid/>
                <w:sz w:val="20"/>
                <w:vertAlign w:val="superscript"/>
                <w:rPrChange w:id="504" w:author="SONIA M HERNANDEZ" w:date="2022-01-10T10:14:00Z">
                  <w:rPr>
                    <w:rFonts w:ascii="Times New Roman" w:hAnsi="Times New Roman"/>
                    <w:b/>
                    <w:snapToGrid/>
                    <w:szCs w:val="24"/>
                    <w:vertAlign w:val="superscript"/>
                  </w:rPr>
                </w:rPrChange>
              </w:rPr>
              <w:t>th</w:t>
            </w:r>
            <w:r w:rsidRPr="00B15430">
              <w:rPr>
                <w:rFonts w:ascii="Times New Roman" w:hAnsi="Times New Roman"/>
                <w:b/>
                <w:snapToGrid/>
                <w:sz w:val="20"/>
                <w:rPrChange w:id="505" w:author="SONIA M HERNANDEZ" w:date="2022-01-10T10:14:00Z">
                  <w:rPr>
                    <w:rFonts w:ascii="Times New Roman" w:hAnsi="Times New Roman"/>
                    <w:b/>
                    <w:snapToGrid/>
                    <w:szCs w:val="24"/>
                  </w:rPr>
                </w:rPrChange>
              </w:rPr>
              <w:t xml:space="preserve"> </w:t>
            </w:r>
          </w:p>
          <w:p w14:paraId="1C285E32" w14:textId="77777777" w:rsidR="00EC5871" w:rsidRPr="00B15430" w:rsidRDefault="00EC5871" w:rsidP="00EC587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506" w:author="SONIA M HERNANDEZ" w:date="2022-01-10T10:14:00Z">
                  <w:rPr>
                    <w:rFonts w:ascii="Times New Roman" w:hAnsi="Times New Roman"/>
                    <w:snapToGrid/>
                    <w:szCs w:val="24"/>
                  </w:rPr>
                </w:rPrChange>
              </w:rPr>
            </w:pPr>
            <w:r w:rsidRPr="00B15430">
              <w:rPr>
                <w:rFonts w:ascii="Times New Roman" w:hAnsi="Times New Roman"/>
                <w:snapToGrid/>
                <w:sz w:val="20"/>
                <w:rPrChange w:id="507" w:author="SONIA M HERNANDEZ" w:date="2022-01-10T10:14:00Z">
                  <w:rPr>
                    <w:rFonts w:ascii="Times New Roman" w:hAnsi="Times New Roman"/>
                    <w:snapToGrid/>
                    <w:szCs w:val="24"/>
                  </w:rPr>
                </w:rPrChange>
              </w:rPr>
              <w:t>Territoriality</w:t>
            </w:r>
          </w:p>
          <w:p w14:paraId="0CD850E0" w14:textId="77777777" w:rsidR="00A608D7" w:rsidRPr="00B15430" w:rsidRDefault="00EC5871" w:rsidP="00EC587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508" w:author="SONIA M HERNANDEZ" w:date="2022-01-10T10:14:00Z">
                  <w:rPr>
                    <w:rFonts w:ascii="Times New Roman" w:hAnsi="Times New Roman"/>
                    <w:snapToGrid/>
                    <w:szCs w:val="24"/>
                  </w:rPr>
                </w:rPrChange>
              </w:rPr>
            </w:pPr>
            <w:r w:rsidRPr="00B15430">
              <w:rPr>
                <w:rFonts w:ascii="Times New Roman" w:hAnsi="Times New Roman"/>
                <w:snapToGrid/>
                <w:sz w:val="20"/>
                <w:rPrChange w:id="509" w:author="SONIA M HERNANDEZ" w:date="2022-01-10T10:14:00Z">
                  <w:rPr>
                    <w:rFonts w:ascii="Times New Roman" w:hAnsi="Times New Roman"/>
                    <w:snapToGrid/>
                    <w:szCs w:val="24"/>
                  </w:rPr>
                </w:rPrChange>
              </w:rPr>
              <w:t xml:space="preserve">Social behavior and Flocking--Hernandez </w:t>
            </w:r>
          </w:p>
          <w:p w14:paraId="7C2B0B19" w14:textId="61A34AA9" w:rsidR="004B4C56" w:rsidRPr="00B15430" w:rsidRDefault="004B4C56" w:rsidP="00EC587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510" w:author="SONIA M HERNANDEZ" w:date="2022-01-10T10:14:00Z">
                  <w:rPr>
                    <w:rFonts w:ascii="Times New Roman" w:hAnsi="Times New Roman"/>
                    <w:snapToGrid/>
                    <w:szCs w:val="24"/>
                  </w:rPr>
                </w:rPrChange>
              </w:rPr>
            </w:pPr>
            <w:r w:rsidRPr="00B15430">
              <w:rPr>
                <w:rFonts w:ascii="Times New Roman" w:hAnsi="Times New Roman"/>
                <w:b/>
                <w:snapToGrid/>
                <w:sz w:val="20"/>
                <w:highlight w:val="yellow"/>
                <w:rPrChange w:id="511" w:author="SONIA M HERNANDEZ" w:date="2022-01-10T10:14:00Z">
                  <w:rPr>
                    <w:rFonts w:ascii="Times New Roman" w:hAnsi="Times New Roman"/>
                    <w:b/>
                    <w:snapToGrid/>
                    <w:szCs w:val="24"/>
                    <w:highlight w:val="yellow"/>
                  </w:rPr>
                </w:rPrChange>
              </w:rPr>
              <w:t>OUTLINE OF RESEARCH PAPER IS DUE</w:t>
            </w:r>
          </w:p>
        </w:tc>
        <w:tc>
          <w:tcPr>
            <w:tcW w:w="2952" w:type="dxa"/>
          </w:tcPr>
          <w:p w14:paraId="1A55A8A2" w14:textId="08AF71B1" w:rsidR="00A608D7" w:rsidRPr="00B15430" w:rsidRDefault="000E67A6"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512" w:author="SONIA M HERNANDEZ" w:date="2022-01-10T10:14:00Z">
                  <w:rPr>
                    <w:rFonts w:ascii="Times New Roman" w:hAnsi="Times New Roman"/>
                    <w:snapToGrid/>
                    <w:szCs w:val="24"/>
                  </w:rPr>
                </w:rPrChange>
              </w:rPr>
            </w:pPr>
            <w:r w:rsidRPr="00B15430">
              <w:rPr>
                <w:rFonts w:ascii="Times New Roman" w:hAnsi="Times New Roman"/>
                <w:snapToGrid/>
                <w:sz w:val="20"/>
                <w:rPrChange w:id="513" w:author="SONIA M HERNANDEZ" w:date="2022-01-10T10:14:00Z">
                  <w:rPr>
                    <w:rFonts w:ascii="Times New Roman" w:hAnsi="Times New Roman"/>
                    <w:snapToGrid/>
                    <w:szCs w:val="24"/>
                  </w:rPr>
                </w:rPrChange>
              </w:rPr>
              <w:t>11</w:t>
            </w:r>
          </w:p>
        </w:tc>
      </w:tr>
      <w:tr w:rsidR="00585F3A" w:rsidRPr="00B15430" w14:paraId="732E8A48" w14:textId="77777777" w:rsidTr="00B15430">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514" w:author="SONIA M HERNANDEZ" w:date="2022-01-10T10:15:00Z">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trHeight w:val="503"/>
          <w:trPrChange w:id="515" w:author="SONIA M HERNANDEZ" w:date="2022-01-10T10:15:00Z">
            <w:trPr>
              <w:trHeight w:val="692"/>
            </w:trPr>
          </w:trPrChange>
        </w:trPr>
        <w:tc>
          <w:tcPr>
            <w:tcW w:w="1710" w:type="dxa"/>
            <w:shd w:val="clear" w:color="auto" w:fill="auto"/>
            <w:tcPrChange w:id="516" w:author="SONIA M HERNANDEZ" w:date="2022-01-10T10:15:00Z">
              <w:tcPr>
                <w:tcW w:w="1710" w:type="dxa"/>
                <w:shd w:val="clear" w:color="auto" w:fill="auto"/>
              </w:tcPr>
            </w:tcPrChange>
          </w:tcPr>
          <w:p w14:paraId="4514E19B" w14:textId="0C8154C7" w:rsidR="007C010E" w:rsidRPr="00B15430" w:rsidRDefault="007C010E"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517" w:author="SONIA M HERNANDEZ" w:date="2022-01-10T10:14:00Z">
                  <w:rPr>
                    <w:rFonts w:ascii="Times New Roman" w:hAnsi="Times New Roman"/>
                    <w:b/>
                    <w:snapToGrid/>
                    <w:szCs w:val="24"/>
                  </w:rPr>
                </w:rPrChange>
              </w:rPr>
            </w:pPr>
          </w:p>
        </w:tc>
        <w:tc>
          <w:tcPr>
            <w:tcW w:w="4518" w:type="dxa"/>
            <w:shd w:val="clear" w:color="auto" w:fill="auto"/>
            <w:tcPrChange w:id="518" w:author="SONIA M HERNANDEZ" w:date="2022-01-10T10:15:00Z">
              <w:tcPr>
                <w:tcW w:w="4518" w:type="dxa"/>
                <w:shd w:val="clear" w:color="auto" w:fill="auto"/>
              </w:tcPr>
            </w:tcPrChange>
          </w:tcPr>
          <w:p w14:paraId="4D1FDA5D" w14:textId="5D09C3B9" w:rsidR="007C010E" w:rsidRPr="00B15430" w:rsidRDefault="00320D29"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vertAlign w:val="superscript"/>
                <w:rPrChange w:id="519" w:author="SONIA M HERNANDEZ" w:date="2022-01-10T10:14:00Z">
                  <w:rPr>
                    <w:rFonts w:ascii="Times New Roman" w:hAnsi="Times New Roman"/>
                    <w:b/>
                    <w:snapToGrid/>
                    <w:szCs w:val="24"/>
                    <w:vertAlign w:val="superscript"/>
                  </w:rPr>
                </w:rPrChange>
              </w:rPr>
            </w:pPr>
            <w:r w:rsidRPr="00B15430">
              <w:rPr>
                <w:rFonts w:ascii="Times New Roman" w:hAnsi="Times New Roman"/>
                <w:b/>
                <w:snapToGrid/>
                <w:sz w:val="20"/>
                <w:rPrChange w:id="520" w:author="SONIA M HERNANDEZ" w:date="2022-01-10T10:14:00Z">
                  <w:rPr>
                    <w:rFonts w:ascii="Times New Roman" w:hAnsi="Times New Roman"/>
                    <w:b/>
                    <w:snapToGrid/>
                    <w:szCs w:val="24"/>
                  </w:rPr>
                </w:rPrChange>
              </w:rPr>
              <w:t>Mar</w:t>
            </w:r>
            <w:r w:rsidR="0007300F" w:rsidRPr="00B15430">
              <w:rPr>
                <w:rFonts w:ascii="Times New Roman" w:hAnsi="Times New Roman"/>
                <w:b/>
                <w:snapToGrid/>
                <w:sz w:val="20"/>
                <w:rPrChange w:id="521" w:author="SONIA M HERNANDEZ" w:date="2022-01-10T10:14:00Z">
                  <w:rPr>
                    <w:rFonts w:ascii="Times New Roman" w:hAnsi="Times New Roman"/>
                    <w:b/>
                    <w:snapToGrid/>
                    <w:szCs w:val="24"/>
                  </w:rPr>
                </w:rPrChange>
              </w:rPr>
              <w:t xml:space="preserve"> </w:t>
            </w:r>
            <w:r w:rsidR="009E475B" w:rsidRPr="00B15430">
              <w:rPr>
                <w:rFonts w:ascii="Times New Roman" w:hAnsi="Times New Roman"/>
                <w:b/>
                <w:snapToGrid/>
                <w:sz w:val="20"/>
                <w:rPrChange w:id="522" w:author="SONIA M HERNANDEZ" w:date="2022-01-10T10:14:00Z">
                  <w:rPr>
                    <w:rFonts w:ascii="Times New Roman" w:hAnsi="Times New Roman"/>
                    <w:b/>
                    <w:snapToGrid/>
                    <w:szCs w:val="24"/>
                  </w:rPr>
                </w:rPrChange>
              </w:rPr>
              <w:t>1</w:t>
            </w:r>
            <w:r w:rsidR="00A25067" w:rsidRPr="00B15430">
              <w:rPr>
                <w:rFonts w:ascii="Times New Roman" w:hAnsi="Times New Roman"/>
                <w:b/>
                <w:snapToGrid/>
                <w:sz w:val="20"/>
                <w:rPrChange w:id="523" w:author="SONIA M HERNANDEZ" w:date="2022-01-10T10:14:00Z">
                  <w:rPr>
                    <w:rFonts w:ascii="Times New Roman" w:hAnsi="Times New Roman"/>
                    <w:b/>
                    <w:snapToGrid/>
                    <w:szCs w:val="24"/>
                  </w:rPr>
                </w:rPrChange>
              </w:rPr>
              <w:t>6</w:t>
            </w:r>
            <w:r w:rsidR="009E475B" w:rsidRPr="00B15430">
              <w:rPr>
                <w:rFonts w:ascii="Times New Roman" w:hAnsi="Times New Roman"/>
                <w:b/>
                <w:snapToGrid/>
                <w:sz w:val="20"/>
                <w:vertAlign w:val="superscript"/>
                <w:rPrChange w:id="524" w:author="SONIA M HERNANDEZ" w:date="2022-01-10T10:14:00Z">
                  <w:rPr>
                    <w:rFonts w:ascii="Times New Roman" w:hAnsi="Times New Roman"/>
                    <w:b/>
                    <w:snapToGrid/>
                    <w:szCs w:val="24"/>
                    <w:vertAlign w:val="superscript"/>
                  </w:rPr>
                </w:rPrChange>
              </w:rPr>
              <w:t>th</w:t>
            </w:r>
            <w:r w:rsidR="009E475B" w:rsidRPr="00B15430">
              <w:rPr>
                <w:rFonts w:ascii="Times New Roman" w:hAnsi="Times New Roman"/>
                <w:b/>
                <w:snapToGrid/>
                <w:sz w:val="20"/>
                <w:rPrChange w:id="525" w:author="SONIA M HERNANDEZ" w:date="2022-01-10T10:14:00Z">
                  <w:rPr>
                    <w:rFonts w:ascii="Times New Roman" w:hAnsi="Times New Roman"/>
                    <w:b/>
                    <w:snapToGrid/>
                    <w:szCs w:val="24"/>
                  </w:rPr>
                </w:rPrChange>
              </w:rPr>
              <w:t xml:space="preserve"> </w:t>
            </w:r>
            <w:r w:rsidR="009B0D73" w:rsidRPr="00B15430">
              <w:rPr>
                <w:rFonts w:ascii="Times New Roman" w:hAnsi="Times New Roman"/>
                <w:b/>
                <w:snapToGrid/>
                <w:sz w:val="20"/>
                <w:rPrChange w:id="526" w:author="SONIA M HERNANDEZ" w:date="2022-01-10T10:14:00Z">
                  <w:rPr>
                    <w:rFonts w:ascii="Times New Roman" w:hAnsi="Times New Roman"/>
                    <w:b/>
                    <w:snapToGrid/>
                    <w:szCs w:val="24"/>
                  </w:rPr>
                </w:rPrChange>
              </w:rPr>
              <w:t xml:space="preserve"> </w:t>
            </w:r>
          </w:p>
          <w:p w14:paraId="5A090091" w14:textId="515CA9D7" w:rsidR="009E475B" w:rsidRPr="00B15430" w:rsidRDefault="00EC5871" w:rsidP="00EC587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527" w:author="SONIA M HERNANDEZ" w:date="2022-01-10T10:14:00Z">
                  <w:rPr>
                    <w:rFonts w:ascii="Times New Roman" w:hAnsi="Times New Roman"/>
                    <w:snapToGrid/>
                    <w:szCs w:val="24"/>
                  </w:rPr>
                </w:rPrChange>
              </w:rPr>
            </w:pPr>
            <w:r w:rsidRPr="00B15430">
              <w:rPr>
                <w:rFonts w:ascii="Times New Roman" w:hAnsi="Times New Roman"/>
                <w:snapToGrid/>
                <w:sz w:val="20"/>
                <w:rPrChange w:id="528" w:author="SONIA M HERNANDEZ" w:date="2022-01-10T10:14:00Z">
                  <w:rPr>
                    <w:rFonts w:ascii="Times New Roman" w:hAnsi="Times New Roman"/>
                    <w:snapToGrid/>
                    <w:szCs w:val="24"/>
                  </w:rPr>
                </w:rPrChange>
              </w:rPr>
              <w:t xml:space="preserve">Migration and navigation-Rushing </w:t>
            </w:r>
          </w:p>
        </w:tc>
        <w:tc>
          <w:tcPr>
            <w:tcW w:w="2952" w:type="dxa"/>
            <w:tcPrChange w:id="529" w:author="SONIA M HERNANDEZ" w:date="2022-01-10T10:15:00Z">
              <w:tcPr>
                <w:tcW w:w="2952" w:type="dxa"/>
              </w:tcPr>
            </w:tcPrChange>
          </w:tcPr>
          <w:p w14:paraId="2667B243" w14:textId="29732663" w:rsidR="007C010E" w:rsidRPr="00B15430" w:rsidRDefault="000E67A6"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530" w:author="SONIA M HERNANDEZ" w:date="2022-01-10T10:14:00Z">
                  <w:rPr>
                    <w:rFonts w:ascii="Times New Roman" w:hAnsi="Times New Roman"/>
                    <w:snapToGrid/>
                    <w:szCs w:val="24"/>
                  </w:rPr>
                </w:rPrChange>
              </w:rPr>
            </w:pPr>
            <w:r w:rsidRPr="00B15430">
              <w:rPr>
                <w:rFonts w:ascii="Times New Roman" w:hAnsi="Times New Roman"/>
                <w:snapToGrid/>
                <w:sz w:val="20"/>
                <w:rPrChange w:id="531" w:author="SONIA M HERNANDEZ" w:date="2022-01-10T10:14:00Z">
                  <w:rPr>
                    <w:rFonts w:ascii="Times New Roman" w:hAnsi="Times New Roman"/>
                    <w:snapToGrid/>
                    <w:szCs w:val="24"/>
                  </w:rPr>
                </w:rPrChange>
              </w:rPr>
              <w:t>10</w:t>
            </w:r>
          </w:p>
        </w:tc>
      </w:tr>
      <w:tr w:rsidR="00585F3A" w:rsidRPr="00B15430" w14:paraId="534FDCDA" w14:textId="77777777" w:rsidTr="00B15430">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532" w:author="SONIA M HERNANDEZ" w:date="2022-01-10T10:15:00Z">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trHeight w:val="530"/>
          <w:trPrChange w:id="533" w:author="SONIA M HERNANDEZ" w:date="2022-01-10T10:15:00Z">
            <w:trPr>
              <w:trHeight w:val="720"/>
            </w:trPr>
          </w:trPrChange>
        </w:trPr>
        <w:tc>
          <w:tcPr>
            <w:tcW w:w="1710" w:type="dxa"/>
            <w:shd w:val="clear" w:color="auto" w:fill="auto"/>
            <w:tcPrChange w:id="534" w:author="SONIA M HERNANDEZ" w:date="2022-01-10T10:15:00Z">
              <w:tcPr>
                <w:tcW w:w="1710" w:type="dxa"/>
                <w:shd w:val="clear" w:color="auto" w:fill="auto"/>
              </w:tcPr>
            </w:tcPrChange>
          </w:tcPr>
          <w:p w14:paraId="51D4F171" w14:textId="4F08FB71" w:rsidR="007C010E" w:rsidRPr="00B15430" w:rsidRDefault="007C010E"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lang w:val="da-DK"/>
                <w:rPrChange w:id="535" w:author="SONIA M HERNANDEZ" w:date="2022-01-10T10:14:00Z">
                  <w:rPr>
                    <w:rFonts w:ascii="Times New Roman" w:hAnsi="Times New Roman"/>
                    <w:b/>
                    <w:snapToGrid/>
                    <w:szCs w:val="24"/>
                    <w:lang w:val="da-DK"/>
                  </w:rPr>
                </w:rPrChange>
              </w:rPr>
            </w:pPr>
          </w:p>
        </w:tc>
        <w:tc>
          <w:tcPr>
            <w:tcW w:w="4518" w:type="dxa"/>
            <w:shd w:val="clear" w:color="auto" w:fill="auto"/>
            <w:tcPrChange w:id="536" w:author="SONIA M HERNANDEZ" w:date="2022-01-10T10:15:00Z">
              <w:tcPr>
                <w:tcW w:w="4518" w:type="dxa"/>
                <w:shd w:val="clear" w:color="auto" w:fill="auto"/>
              </w:tcPr>
            </w:tcPrChange>
          </w:tcPr>
          <w:p w14:paraId="713F6EFD" w14:textId="6F3B7C21" w:rsidR="007C010E" w:rsidRPr="00B15430" w:rsidRDefault="008F6BB9"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537" w:author="SONIA M HERNANDEZ" w:date="2022-01-10T10:14:00Z">
                  <w:rPr>
                    <w:rFonts w:ascii="Times New Roman" w:hAnsi="Times New Roman"/>
                    <w:b/>
                    <w:snapToGrid/>
                    <w:szCs w:val="24"/>
                  </w:rPr>
                </w:rPrChange>
              </w:rPr>
            </w:pPr>
            <w:r w:rsidRPr="00B15430">
              <w:rPr>
                <w:rFonts w:ascii="Times New Roman" w:hAnsi="Times New Roman"/>
                <w:b/>
                <w:snapToGrid/>
                <w:sz w:val="20"/>
                <w:rPrChange w:id="538" w:author="SONIA M HERNANDEZ" w:date="2022-01-10T10:14:00Z">
                  <w:rPr>
                    <w:rFonts w:ascii="Times New Roman" w:hAnsi="Times New Roman"/>
                    <w:b/>
                    <w:snapToGrid/>
                    <w:szCs w:val="24"/>
                  </w:rPr>
                </w:rPrChange>
              </w:rPr>
              <w:t xml:space="preserve">March </w:t>
            </w:r>
            <w:r w:rsidR="00A25067" w:rsidRPr="00B15430">
              <w:rPr>
                <w:rFonts w:ascii="Times New Roman" w:hAnsi="Times New Roman"/>
                <w:b/>
                <w:snapToGrid/>
                <w:sz w:val="20"/>
                <w:rPrChange w:id="539" w:author="SONIA M HERNANDEZ" w:date="2022-01-10T10:14:00Z">
                  <w:rPr>
                    <w:rFonts w:ascii="Times New Roman" w:hAnsi="Times New Roman"/>
                    <w:b/>
                    <w:snapToGrid/>
                    <w:szCs w:val="24"/>
                  </w:rPr>
                </w:rPrChange>
              </w:rPr>
              <w:t>21st</w:t>
            </w:r>
            <w:r w:rsidR="009B4B4D" w:rsidRPr="00B15430">
              <w:rPr>
                <w:rFonts w:ascii="Times New Roman" w:hAnsi="Times New Roman"/>
                <w:b/>
                <w:snapToGrid/>
                <w:sz w:val="20"/>
                <w:rPrChange w:id="540" w:author="SONIA M HERNANDEZ" w:date="2022-01-10T10:14:00Z">
                  <w:rPr>
                    <w:rFonts w:ascii="Times New Roman" w:hAnsi="Times New Roman"/>
                    <w:b/>
                    <w:snapToGrid/>
                    <w:szCs w:val="24"/>
                  </w:rPr>
                </w:rPrChange>
              </w:rPr>
              <w:t xml:space="preserve"> </w:t>
            </w:r>
            <w:r w:rsidR="00C80A4D" w:rsidRPr="00B15430">
              <w:rPr>
                <w:rFonts w:ascii="Times New Roman" w:hAnsi="Times New Roman"/>
                <w:b/>
                <w:snapToGrid/>
                <w:sz w:val="20"/>
                <w:rPrChange w:id="541" w:author="SONIA M HERNANDEZ" w:date="2022-01-10T10:14:00Z">
                  <w:rPr>
                    <w:rFonts w:ascii="Times New Roman" w:hAnsi="Times New Roman"/>
                    <w:b/>
                    <w:snapToGrid/>
                    <w:szCs w:val="24"/>
                  </w:rPr>
                </w:rPrChange>
              </w:rPr>
              <w:t xml:space="preserve">  </w:t>
            </w:r>
          </w:p>
          <w:p w14:paraId="2991D22D" w14:textId="5CECD867" w:rsidR="00F979D9" w:rsidRPr="00B15430" w:rsidRDefault="00EC5871" w:rsidP="00A2506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highlight w:val="yellow"/>
                <w:rPrChange w:id="542" w:author="SONIA M HERNANDEZ" w:date="2022-01-10T10:14:00Z">
                  <w:rPr>
                    <w:rFonts w:ascii="Times New Roman" w:hAnsi="Times New Roman"/>
                    <w:b/>
                    <w:snapToGrid/>
                    <w:szCs w:val="24"/>
                    <w:highlight w:val="yellow"/>
                  </w:rPr>
                </w:rPrChange>
              </w:rPr>
            </w:pPr>
            <w:r w:rsidRPr="00B15430">
              <w:rPr>
                <w:rFonts w:ascii="Times New Roman" w:hAnsi="Times New Roman"/>
                <w:snapToGrid/>
                <w:sz w:val="20"/>
                <w:rPrChange w:id="543" w:author="SONIA M HERNANDEZ" w:date="2022-01-10T10:14:00Z">
                  <w:rPr>
                    <w:rFonts w:ascii="Times New Roman" w:hAnsi="Times New Roman"/>
                    <w:snapToGrid/>
                    <w:szCs w:val="24"/>
                  </w:rPr>
                </w:rPrChange>
              </w:rPr>
              <w:t>Annual Cycles and Life history strategies-Rushing</w:t>
            </w:r>
          </w:p>
        </w:tc>
        <w:tc>
          <w:tcPr>
            <w:tcW w:w="2952" w:type="dxa"/>
            <w:tcPrChange w:id="544" w:author="SONIA M HERNANDEZ" w:date="2022-01-10T10:15:00Z">
              <w:tcPr>
                <w:tcW w:w="2952" w:type="dxa"/>
              </w:tcPr>
            </w:tcPrChange>
          </w:tcPr>
          <w:p w14:paraId="5A38E256" w14:textId="7643F52E" w:rsidR="007C010E" w:rsidRPr="00B15430" w:rsidRDefault="000E67A6"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highlight w:val="yellow"/>
                <w:rPrChange w:id="545" w:author="SONIA M HERNANDEZ" w:date="2022-01-10T10:14:00Z">
                  <w:rPr>
                    <w:rFonts w:ascii="Times New Roman" w:hAnsi="Times New Roman"/>
                    <w:snapToGrid/>
                    <w:szCs w:val="24"/>
                    <w:highlight w:val="yellow"/>
                  </w:rPr>
                </w:rPrChange>
              </w:rPr>
            </w:pPr>
            <w:r w:rsidRPr="00B15430">
              <w:rPr>
                <w:rFonts w:ascii="Times New Roman" w:hAnsi="Times New Roman"/>
                <w:snapToGrid/>
                <w:sz w:val="20"/>
                <w:rPrChange w:id="546" w:author="SONIA M HERNANDEZ" w:date="2022-01-10T10:14:00Z">
                  <w:rPr>
                    <w:rFonts w:ascii="Times New Roman" w:hAnsi="Times New Roman"/>
                    <w:snapToGrid/>
                    <w:szCs w:val="24"/>
                  </w:rPr>
                </w:rPrChange>
              </w:rPr>
              <w:t>9</w:t>
            </w:r>
          </w:p>
        </w:tc>
      </w:tr>
      <w:tr w:rsidR="00585F3A" w:rsidRPr="00B15430" w14:paraId="6C419F3D" w14:textId="77777777" w:rsidTr="00585F3A">
        <w:trPr>
          <w:trHeight w:val="890"/>
        </w:trPr>
        <w:tc>
          <w:tcPr>
            <w:tcW w:w="1710" w:type="dxa"/>
            <w:shd w:val="clear" w:color="auto" w:fill="auto"/>
          </w:tcPr>
          <w:p w14:paraId="39D86858" w14:textId="17D2DE66" w:rsidR="007C010E" w:rsidRPr="00B15430" w:rsidRDefault="007C010E"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lang w:val="da-DK"/>
                <w:rPrChange w:id="547" w:author="SONIA M HERNANDEZ" w:date="2022-01-10T10:14:00Z">
                  <w:rPr>
                    <w:rFonts w:ascii="Times New Roman" w:hAnsi="Times New Roman"/>
                    <w:b/>
                    <w:snapToGrid/>
                    <w:szCs w:val="24"/>
                    <w:lang w:val="da-DK"/>
                  </w:rPr>
                </w:rPrChange>
              </w:rPr>
            </w:pPr>
          </w:p>
        </w:tc>
        <w:tc>
          <w:tcPr>
            <w:tcW w:w="4518" w:type="dxa"/>
            <w:shd w:val="clear" w:color="auto" w:fill="auto"/>
          </w:tcPr>
          <w:p w14:paraId="3E27C6F2" w14:textId="6EEC275C" w:rsidR="007C010E" w:rsidRPr="00B15430" w:rsidRDefault="00F979D9"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vertAlign w:val="superscript"/>
                <w:rPrChange w:id="548" w:author="SONIA M HERNANDEZ" w:date="2022-01-10T10:14:00Z">
                  <w:rPr>
                    <w:rFonts w:ascii="Times New Roman" w:hAnsi="Times New Roman"/>
                    <w:b/>
                    <w:snapToGrid/>
                    <w:szCs w:val="24"/>
                    <w:vertAlign w:val="superscript"/>
                  </w:rPr>
                </w:rPrChange>
              </w:rPr>
            </w:pPr>
            <w:r w:rsidRPr="00B15430">
              <w:rPr>
                <w:rFonts w:ascii="Times New Roman" w:hAnsi="Times New Roman"/>
                <w:b/>
                <w:snapToGrid/>
                <w:sz w:val="20"/>
                <w:rPrChange w:id="549" w:author="SONIA M HERNANDEZ" w:date="2022-01-10T10:14:00Z">
                  <w:rPr>
                    <w:rFonts w:ascii="Times New Roman" w:hAnsi="Times New Roman"/>
                    <w:b/>
                    <w:snapToGrid/>
                    <w:szCs w:val="24"/>
                  </w:rPr>
                </w:rPrChange>
              </w:rPr>
              <w:t xml:space="preserve">March </w:t>
            </w:r>
            <w:r w:rsidR="009B4B4D" w:rsidRPr="00B15430">
              <w:rPr>
                <w:rFonts w:ascii="Times New Roman" w:hAnsi="Times New Roman"/>
                <w:b/>
                <w:snapToGrid/>
                <w:sz w:val="20"/>
                <w:rPrChange w:id="550" w:author="SONIA M HERNANDEZ" w:date="2022-01-10T10:14:00Z">
                  <w:rPr>
                    <w:rFonts w:ascii="Times New Roman" w:hAnsi="Times New Roman"/>
                    <w:b/>
                    <w:snapToGrid/>
                    <w:szCs w:val="24"/>
                  </w:rPr>
                </w:rPrChange>
              </w:rPr>
              <w:t>2</w:t>
            </w:r>
            <w:r w:rsidR="00A25067" w:rsidRPr="00B15430">
              <w:rPr>
                <w:rFonts w:ascii="Times New Roman" w:hAnsi="Times New Roman"/>
                <w:b/>
                <w:snapToGrid/>
                <w:sz w:val="20"/>
                <w:rPrChange w:id="551" w:author="SONIA M HERNANDEZ" w:date="2022-01-10T10:14:00Z">
                  <w:rPr>
                    <w:rFonts w:ascii="Times New Roman" w:hAnsi="Times New Roman"/>
                    <w:b/>
                    <w:snapToGrid/>
                    <w:szCs w:val="24"/>
                  </w:rPr>
                </w:rPrChange>
              </w:rPr>
              <w:t>3rd</w:t>
            </w:r>
          </w:p>
          <w:p w14:paraId="1707F6A0" w14:textId="368F5490" w:rsidR="0049780E" w:rsidRPr="00B15430" w:rsidRDefault="0082637B" w:rsidP="002B46D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552" w:author="SONIA M HERNANDEZ" w:date="2022-01-10T10:14:00Z">
                  <w:rPr>
                    <w:rFonts w:ascii="Times New Roman" w:hAnsi="Times New Roman"/>
                    <w:snapToGrid/>
                    <w:szCs w:val="24"/>
                  </w:rPr>
                </w:rPrChange>
              </w:rPr>
            </w:pPr>
            <w:r w:rsidRPr="00B15430">
              <w:rPr>
                <w:rFonts w:ascii="Times New Roman" w:hAnsi="Times New Roman"/>
                <w:snapToGrid/>
                <w:sz w:val="20"/>
                <w:rPrChange w:id="553" w:author="SONIA M HERNANDEZ" w:date="2022-01-10T10:14:00Z">
                  <w:rPr>
                    <w:rFonts w:ascii="Times New Roman" w:hAnsi="Times New Roman"/>
                    <w:snapToGrid/>
                    <w:szCs w:val="24"/>
                  </w:rPr>
                </w:rPrChange>
              </w:rPr>
              <w:t xml:space="preserve">Population ecology-Rushing </w:t>
            </w:r>
            <w:r w:rsidRPr="00B15430">
              <w:rPr>
                <w:rFonts w:ascii="Times New Roman" w:hAnsi="Times New Roman"/>
                <w:snapToGrid/>
                <w:sz w:val="20"/>
                <w:rPrChange w:id="554" w:author="SONIA M HERNANDEZ" w:date="2022-01-10T10:14:00Z">
                  <w:rPr>
                    <w:rFonts w:ascii="Times New Roman" w:hAnsi="Times New Roman"/>
                    <w:snapToGrid/>
                    <w:szCs w:val="24"/>
                  </w:rPr>
                </w:rPrChange>
              </w:rPr>
              <w:br/>
            </w:r>
            <w:r w:rsidR="009B4A9F" w:rsidRPr="00B15430">
              <w:rPr>
                <w:rFonts w:ascii="Times New Roman" w:hAnsi="Times New Roman"/>
                <w:snapToGrid/>
                <w:sz w:val="20"/>
                <w:highlight w:val="yellow"/>
                <w:rPrChange w:id="555" w:author="SONIA M HERNANDEZ" w:date="2022-01-10T10:14:00Z">
                  <w:rPr>
                    <w:rFonts w:ascii="Times New Roman" w:hAnsi="Times New Roman"/>
                    <w:snapToGrid/>
                    <w:szCs w:val="24"/>
                    <w:highlight w:val="yellow"/>
                  </w:rPr>
                </w:rPrChange>
              </w:rPr>
              <w:t>NOTE: Lecture Exam II March 28th</w:t>
            </w:r>
          </w:p>
        </w:tc>
        <w:tc>
          <w:tcPr>
            <w:tcW w:w="2952" w:type="dxa"/>
          </w:tcPr>
          <w:p w14:paraId="278D2142" w14:textId="2821E504" w:rsidR="007C010E" w:rsidRPr="00B15430" w:rsidRDefault="002909CE"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556" w:author="SONIA M HERNANDEZ" w:date="2022-01-10T10:14:00Z">
                  <w:rPr>
                    <w:rFonts w:ascii="Times New Roman" w:hAnsi="Times New Roman"/>
                    <w:snapToGrid/>
                    <w:szCs w:val="24"/>
                  </w:rPr>
                </w:rPrChange>
              </w:rPr>
            </w:pPr>
            <w:r w:rsidRPr="00B15430">
              <w:rPr>
                <w:rFonts w:ascii="Times New Roman" w:hAnsi="Times New Roman"/>
                <w:snapToGrid/>
                <w:sz w:val="20"/>
                <w:rPrChange w:id="557" w:author="SONIA M HERNANDEZ" w:date="2022-01-10T10:14:00Z">
                  <w:rPr>
                    <w:rFonts w:ascii="Times New Roman" w:hAnsi="Times New Roman"/>
                    <w:snapToGrid/>
                    <w:szCs w:val="24"/>
                  </w:rPr>
                </w:rPrChange>
              </w:rPr>
              <w:t>1</w:t>
            </w:r>
            <w:r w:rsidR="005D0C2A" w:rsidRPr="00B15430">
              <w:rPr>
                <w:rFonts w:ascii="Times New Roman" w:hAnsi="Times New Roman"/>
                <w:snapToGrid/>
                <w:sz w:val="20"/>
                <w:rPrChange w:id="558" w:author="SONIA M HERNANDEZ" w:date="2022-01-10T10:14:00Z">
                  <w:rPr>
                    <w:rFonts w:ascii="Times New Roman" w:hAnsi="Times New Roman"/>
                    <w:snapToGrid/>
                    <w:szCs w:val="24"/>
                  </w:rPr>
                </w:rPrChange>
              </w:rPr>
              <w:t>8</w:t>
            </w:r>
          </w:p>
        </w:tc>
      </w:tr>
      <w:tr w:rsidR="00585F3A" w:rsidRPr="00B15430" w14:paraId="57E82FCA" w14:textId="77777777" w:rsidTr="00B15430">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559" w:author="SONIA M HERNANDEZ" w:date="2022-01-10T10:15:00Z">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trHeight w:val="620"/>
          <w:trPrChange w:id="560" w:author="SONIA M HERNANDEZ" w:date="2022-01-10T10:15:00Z">
            <w:trPr>
              <w:trHeight w:val="890"/>
            </w:trPr>
          </w:trPrChange>
        </w:trPr>
        <w:tc>
          <w:tcPr>
            <w:tcW w:w="1710" w:type="dxa"/>
            <w:shd w:val="clear" w:color="auto" w:fill="auto"/>
            <w:tcPrChange w:id="561" w:author="SONIA M HERNANDEZ" w:date="2022-01-10T10:15:00Z">
              <w:tcPr>
                <w:tcW w:w="1710" w:type="dxa"/>
                <w:shd w:val="clear" w:color="auto" w:fill="auto"/>
              </w:tcPr>
            </w:tcPrChange>
          </w:tcPr>
          <w:p w14:paraId="5EB3FAC1" w14:textId="77777777" w:rsidR="00F979D9" w:rsidRPr="00B15430" w:rsidRDefault="00F979D9"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lang w:val="da-DK"/>
                <w:rPrChange w:id="562" w:author="SONIA M HERNANDEZ" w:date="2022-01-10T10:14:00Z">
                  <w:rPr>
                    <w:rFonts w:ascii="Times New Roman" w:hAnsi="Times New Roman"/>
                    <w:b/>
                    <w:snapToGrid/>
                    <w:szCs w:val="24"/>
                    <w:lang w:val="da-DK"/>
                  </w:rPr>
                </w:rPrChange>
              </w:rPr>
            </w:pPr>
          </w:p>
        </w:tc>
        <w:tc>
          <w:tcPr>
            <w:tcW w:w="4518" w:type="dxa"/>
            <w:shd w:val="clear" w:color="auto" w:fill="auto"/>
            <w:tcPrChange w:id="563" w:author="SONIA M HERNANDEZ" w:date="2022-01-10T10:15:00Z">
              <w:tcPr>
                <w:tcW w:w="4518" w:type="dxa"/>
                <w:shd w:val="clear" w:color="auto" w:fill="auto"/>
              </w:tcPr>
            </w:tcPrChange>
          </w:tcPr>
          <w:p w14:paraId="39A7969B" w14:textId="76057A37" w:rsidR="00F979D9" w:rsidRPr="00B15430" w:rsidRDefault="00320D29"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564" w:author="SONIA M HERNANDEZ" w:date="2022-01-10T10:14:00Z">
                  <w:rPr>
                    <w:rFonts w:ascii="Times New Roman" w:hAnsi="Times New Roman"/>
                    <w:b/>
                    <w:snapToGrid/>
                    <w:szCs w:val="24"/>
                  </w:rPr>
                </w:rPrChange>
              </w:rPr>
            </w:pPr>
            <w:r w:rsidRPr="00B15430">
              <w:rPr>
                <w:rFonts w:ascii="Times New Roman" w:hAnsi="Times New Roman"/>
                <w:b/>
                <w:snapToGrid/>
                <w:sz w:val="20"/>
                <w:rPrChange w:id="565" w:author="SONIA M HERNANDEZ" w:date="2022-01-10T10:14:00Z">
                  <w:rPr>
                    <w:rFonts w:ascii="Times New Roman" w:hAnsi="Times New Roman"/>
                    <w:b/>
                    <w:snapToGrid/>
                    <w:szCs w:val="24"/>
                  </w:rPr>
                </w:rPrChange>
              </w:rPr>
              <w:t xml:space="preserve">March </w:t>
            </w:r>
            <w:r w:rsidR="00C21A81" w:rsidRPr="00B15430">
              <w:rPr>
                <w:rFonts w:ascii="Times New Roman" w:hAnsi="Times New Roman"/>
                <w:b/>
                <w:snapToGrid/>
                <w:sz w:val="20"/>
                <w:rPrChange w:id="566" w:author="SONIA M HERNANDEZ" w:date="2022-01-10T10:14:00Z">
                  <w:rPr>
                    <w:rFonts w:ascii="Times New Roman" w:hAnsi="Times New Roman"/>
                    <w:b/>
                    <w:snapToGrid/>
                    <w:szCs w:val="24"/>
                  </w:rPr>
                </w:rPrChange>
              </w:rPr>
              <w:t>2</w:t>
            </w:r>
            <w:r w:rsidR="00A25067" w:rsidRPr="00B15430">
              <w:rPr>
                <w:rFonts w:ascii="Times New Roman" w:hAnsi="Times New Roman"/>
                <w:b/>
                <w:snapToGrid/>
                <w:sz w:val="20"/>
                <w:rPrChange w:id="567" w:author="SONIA M HERNANDEZ" w:date="2022-01-10T10:14:00Z">
                  <w:rPr>
                    <w:rFonts w:ascii="Times New Roman" w:hAnsi="Times New Roman"/>
                    <w:b/>
                    <w:snapToGrid/>
                    <w:szCs w:val="24"/>
                  </w:rPr>
                </w:rPrChange>
              </w:rPr>
              <w:t>8</w:t>
            </w:r>
            <w:r w:rsidR="009B4B4D" w:rsidRPr="00B15430">
              <w:rPr>
                <w:rFonts w:ascii="Times New Roman" w:hAnsi="Times New Roman"/>
                <w:b/>
                <w:snapToGrid/>
                <w:sz w:val="20"/>
                <w:vertAlign w:val="superscript"/>
                <w:rPrChange w:id="568" w:author="SONIA M HERNANDEZ" w:date="2022-01-10T10:14:00Z">
                  <w:rPr>
                    <w:rFonts w:ascii="Times New Roman" w:hAnsi="Times New Roman"/>
                    <w:b/>
                    <w:snapToGrid/>
                    <w:szCs w:val="24"/>
                    <w:vertAlign w:val="superscript"/>
                  </w:rPr>
                </w:rPrChange>
              </w:rPr>
              <w:t>th</w:t>
            </w:r>
            <w:r w:rsidR="009B4B4D" w:rsidRPr="00B15430">
              <w:rPr>
                <w:rFonts w:ascii="Times New Roman" w:hAnsi="Times New Roman"/>
                <w:b/>
                <w:snapToGrid/>
                <w:sz w:val="20"/>
                <w:rPrChange w:id="569" w:author="SONIA M HERNANDEZ" w:date="2022-01-10T10:14:00Z">
                  <w:rPr>
                    <w:rFonts w:ascii="Times New Roman" w:hAnsi="Times New Roman"/>
                    <w:b/>
                    <w:snapToGrid/>
                    <w:szCs w:val="24"/>
                  </w:rPr>
                </w:rPrChange>
              </w:rPr>
              <w:t xml:space="preserve"> </w:t>
            </w:r>
            <w:r w:rsidR="00C21A81" w:rsidRPr="00B15430">
              <w:rPr>
                <w:rFonts w:ascii="Times New Roman" w:hAnsi="Times New Roman"/>
                <w:b/>
                <w:snapToGrid/>
                <w:sz w:val="20"/>
                <w:rPrChange w:id="570" w:author="SONIA M HERNANDEZ" w:date="2022-01-10T10:14:00Z">
                  <w:rPr>
                    <w:rFonts w:ascii="Times New Roman" w:hAnsi="Times New Roman"/>
                    <w:b/>
                    <w:snapToGrid/>
                    <w:szCs w:val="24"/>
                  </w:rPr>
                </w:rPrChange>
              </w:rPr>
              <w:t xml:space="preserve"> </w:t>
            </w:r>
          </w:p>
          <w:p w14:paraId="63F4CE2F" w14:textId="77777777" w:rsidR="0082637B" w:rsidRPr="00B15430" w:rsidRDefault="0082637B" w:rsidP="0082637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571" w:author="SONIA M HERNANDEZ" w:date="2022-01-10T10:14:00Z">
                  <w:rPr>
                    <w:rFonts w:ascii="Times New Roman" w:hAnsi="Times New Roman"/>
                    <w:b/>
                    <w:snapToGrid/>
                    <w:szCs w:val="24"/>
                  </w:rPr>
                </w:rPrChange>
              </w:rPr>
            </w:pPr>
            <w:r w:rsidRPr="00B15430">
              <w:rPr>
                <w:rFonts w:ascii="Times New Roman" w:hAnsi="Times New Roman"/>
                <w:snapToGrid/>
                <w:sz w:val="20"/>
                <w:rPrChange w:id="572" w:author="SONIA M HERNANDEZ" w:date="2022-01-10T10:14:00Z">
                  <w:rPr>
                    <w:rFonts w:ascii="Times New Roman" w:hAnsi="Times New Roman"/>
                    <w:snapToGrid/>
                    <w:szCs w:val="24"/>
                  </w:rPr>
                </w:rPrChange>
              </w:rPr>
              <w:t>Community ecology-Rushing</w:t>
            </w:r>
          </w:p>
          <w:p w14:paraId="6D497FA3" w14:textId="61311DBA" w:rsidR="00F979D9" w:rsidRPr="00B15430" w:rsidRDefault="00F979D9"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573" w:author="SONIA M HERNANDEZ" w:date="2022-01-10T10:14:00Z">
                  <w:rPr>
                    <w:rFonts w:ascii="Times New Roman" w:hAnsi="Times New Roman"/>
                    <w:b/>
                    <w:snapToGrid/>
                    <w:szCs w:val="24"/>
                  </w:rPr>
                </w:rPrChange>
              </w:rPr>
            </w:pPr>
          </w:p>
        </w:tc>
        <w:tc>
          <w:tcPr>
            <w:tcW w:w="2952" w:type="dxa"/>
            <w:tcPrChange w:id="574" w:author="SONIA M HERNANDEZ" w:date="2022-01-10T10:15:00Z">
              <w:tcPr>
                <w:tcW w:w="2952" w:type="dxa"/>
              </w:tcPr>
            </w:tcPrChange>
          </w:tcPr>
          <w:p w14:paraId="37B28D6C" w14:textId="375B954F" w:rsidR="00F979D9" w:rsidRPr="00B15430" w:rsidRDefault="005D0C2A"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lang w:val="da-DK"/>
                <w:rPrChange w:id="575" w:author="SONIA M HERNANDEZ" w:date="2022-01-10T10:14:00Z">
                  <w:rPr>
                    <w:rFonts w:ascii="Times New Roman" w:hAnsi="Times New Roman"/>
                    <w:b/>
                    <w:snapToGrid/>
                    <w:szCs w:val="24"/>
                    <w:lang w:val="da-DK"/>
                  </w:rPr>
                </w:rPrChange>
              </w:rPr>
            </w:pPr>
            <w:r w:rsidRPr="00B15430">
              <w:rPr>
                <w:rFonts w:ascii="Times New Roman" w:hAnsi="Times New Roman"/>
                <w:snapToGrid/>
                <w:sz w:val="20"/>
                <w:lang w:val="da-DK"/>
                <w:rPrChange w:id="576" w:author="SONIA M HERNANDEZ" w:date="2022-01-10T10:14:00Z">
                  <w:rPr>
                    <w:rFonts w:ascii="Times New Roman" w:hAnsi="Times New Roman"/>
                    <w:snapToGrid/>
                    <w:szCs w:val="24"/>
                    <w:lang w:val="da-DK"/>
                  </w:rPr>
                </w:rPrChange>
              </w:rPr>
              <w:t>2</w:t>
            </w:r>
            <w:r w:rsidR="00F1735E" w:rsidRPr="00B15430">
              <w:rPr>
                <w:rFonts w:ascii="Times New Roman" w:hAnsi="Times New Roman"/>
                <w:snapToGrid/>
                <w:sz w:val="20"/>
                <w:lang w:val="da-DK"/>
                <w:rPrChange w:id="577" w:author="SONIA M HERNANDEZ" w:date="2022-01-10T10:14:00Z">
                  <w:rPr>
                    <w:rFonts w:ascii="Times New Roman" w:hAnsi="Times New Roman"/>
                    <w:snapToGrid/>
                    <w:szCs w:val="24"/>
                    <w:lang w:val="da-DK"/>
                  </w:rPr>
                </w:rPrChange>
              </w:rPr>
              <w:t>0</w:t>
            </w:r>
          </w:p>
        </w:tc>
      </w:tr>
      <w:tr w:rsidR="00585F3A" w:rsidRPr="00B15430" w14:paraId="0C111BA4" w14:textId="77777777" w:rsidTr="00B15430">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578" w:author="SONIA M HERNANDEZ" w:date="2022-01-10T10:15:00Z">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trHeight w:val="530"/>
          <w:trPrChange w:id="579" w:author="SONIA M HERNANDEZ" w:date="2022-01-10T10:15:00Z">
            <w:trPr>
              <w:trHeight w:val="890"/>
            </w:trPr>
          </w:trPrChange>
        </w:trPr>
        <w:tc>
          <w:tcPr>
            <w:tcW w:w="1710" w:type="dxa"/>
            <w:shd w:val="clear" w:color="auto" w:fill="auto"/>
            <w:tcPrChange w:id="580" w:author="SONIA M HERNANDEZ" w:date="2022-01-10T10:15:00Z">
              <w:tcPr>
                <w:tcW w:w="1710" w:type="dxa"/>
                <w:shd w:val="clear" w:color="auto" w:fill="auto"/>
              </w:tcPr>
            </w:tcPrChange>
          </w:tcPr>
          <w:p w14:paraId="017E4422" w14:textId="77777777" w:rsidR="00F979D9" w:rsidRPr="00B15430" w:rsidRDefault="00F979D9"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lang w:val="da-DK"/>
                <w:rPrChange w:id="581" w:author="SONIA M HERNANDEZ" w:date="2022-01-10T10:14:00Z">
                  <w:rPr>
                    <w:rFonts w:ascii="Times New Roman" w:hAnsi="Times New Roman"/>
                    <w:b/>
                    <w:snapToGrid/>
                    <w:szCs w:val="24"/>
                    <w:lang w:val="da-DK"/>
                  </w:rPr>
                </w:rPrChange>
              </w:rPr>
            </w:pPr>
          </w:p>
        </w:tc>
        <w:tc>
          <w:tcPr>
            <w:tcW w:w="4518" w:type="dxa"/>
            <w:shd w:val="clear" w:color="auto" w:fill="auto"/>
            <w:tcPrChange w:id="582" w:author="SONIA M HERNANDEZ" w:date="2022-01-10T10:15:00Z">
              <w:tcPr>
                <w:tcW w:w="4518" w:type="dxa"/>
                <w:shd w:val="clear" w:color="auto" w:fill="auto"/>
              </w:tcPr>
            </w:tcPrChange>
          </w:tcPr>
          <w:p w14:paraId="64088778" w14:textId="2EFD6F1D" w:rsidR="00F979D9" w:rsidRPr="00B15430" w:rsidRDefault="00F979D9"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583" w:author="SONIA M HERNANDEZ" w:date="2022-01-10T10:14:00Z">
                  <w:rPr>
                    <w:rFonts w:ascii="Times New Roman" w:hAnsi="Times New Roman"/>
                    <w:b/>
                    <w:snapToGrid/>
                    <w:szCs w:val="24"/>
                  </w:rPr>
                </w:rPrChange>
              </w:rPr>
            </w:pPr>
            <w:r w:rsidRPr="00B15430">
              <w:rPr>
                <w:rFonts w:ascii="Times New Roman" w:hAnsi="Times New Roman"/>
                <w:b/>
                <w:snapToGrid/>
                <w:sz w:val="20"/>
                <w:rPrChange w:id="584" w:author="SONIA M HERNANDEZ" w:date="2022-01-10T10:14:00Z">
                  <w:rPr>
                    <w:rFonts w:ascii="Times New Roman" w:hAnsi="Times New Roman"/>
                    <w:b/>
                    <w:snapToGrid/>
                    <w:szCs w:val="24"/>
                  </w:rPr>
                </w:rPrChange>
              </w:rPr>
              <w:t xml:space="preserve">March </w:t>
            </w:r>
            <w:r w:rsidR="009B4B4D" w:rsidRPr="00B15430">
              <w:rPr>
                <w:rFonts w:ascii="Times New Roman" w:hAnsi="Times New Roman"/>
                <w:b/>
                <w:snapToGrid/>
                <w:sz w:val="20"/>
                <w:rPrChange w:id="585" w:author="SONIA M HERNANDEZ" w:date="2022-01-10T10:14:00Z">
                  <w:rPr>
                    <w:rFonts w:ascii="Times New Roman" w:hAnsi="Times New Roman"/>
                    <w:b/>
                    <w:snapToGrid/>
                    <w:szCs w:val="24"/>
                  </w:rPr>
                </w:rPrChange>
              </w:rPr>
              <w:t>3</w:t>
            </w:r>
            <w:r w:rsidR="00A25067" w:rsidRPr="00B15430">
              <w:rPr>
                <w:rFonts w:ascii="Times New Roman" w:hAnsi="Times New Roman"/>
                <w:b/>
                <w:snapToGrid/>
                <w:sz w:val="20"/>
                <w:rPrChange w:id="586" w:author="SONIA M HERNANDEZ" w:date="2022-01-10T10:14:00Z">
                  <w:rPr>
                    <w:rFonts w:ascii="Times New Roman" w:hAnsi="Times New Roman"/>
                    <w:b/>
                    <w:snapToGrid/>
                    <w:szCs w:val="24"/>
                  </w:rPr>
                </w:rPrChange>
              </w:rPr>
              <w:t>0</w:t>
            </w:r>
            <w:r w:rsidR="009B4B4D" w:rsidRPr="00B15430">
              <w:rPr>
                <w:rFonts w:ascii="Times New Roman" w:hAnsi="Times New Roman"/>
                <w:b/>
                <w:snapToGrid/>
                <w:sz w:val="20"/>
                <w:rPrChange w:id="587" w:author="SONIA M HERNANDEZ" w:date="2022-01-10T10:14:00Z">
                  <w:rPr>
                    <w:rFonts w:ascii="Times New Roman" w:hAnsi="Times New Roman"/>
                    <w:b/>
                    <w:snapToGrid/>
                    <w:szCs w:val="24"/>
                  </w:rPr>
                </w:rPrChange>
              </w:rPr>
              <w:t xml:space="preserve"> </w:t>
            </w:r>
            <w:r w:rsidR="008F6BB9" w:rsidRPr="00B15430">
              <w:rPr>
                <w:rFonts w:ascii="Times New Roman" w:hAnsi="Times New Roman"/>
                <w:b/>
                <w:snapToGrid/>
                <w:sz w:val="20"/>
                <w:rPrChange w:id="588" w:author="SONIA M HERNANDEZ" w:date="2022-01-10T10:14:00Z">
                  <w:rPr>
                    <w:rFonts w:ascii="Times New Roman" w:hAnsi="Times New Roman"/>
                    <w:b/>
                    <w:snapToGrid/>
                    <w:szCs w:val="24"/>
                  </w:rPr>
                </w:rPrChange>
              </w:rPr>
              <w:t xml:space="preserve"> </w:t>
            </w:r>
          </w:p>
          <w:p w14:paraId="50F778E0" w14:textId="77777777" w:rsidR="0082637B" w:rsidRPr="00B15430" w:rsidRDefault="0082637B" w:rsidP="0082637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589" w:author="SONIA M HERNANDEZ" w:date="2022-01-10T10:14:00Z">
                  <w:rPr>
                    <w:rFonts w:ascii="Times New Roman" w:hAnsi="Times New Roman"/>
                    <w:snapToGrid/>
                    <w:szCs w:val="24"/>
                  </w:rPr>
                </w:rPrChange>
              </w:rPr>
            </w:pPr>
            <w:r w:rsidRPr="00B15430">
              <w:rPr>
                <w:rFonts w:ascii="Times New Roman" w:hAnsi="Times New Roman"/>
                <w:snapToGrid/>
                <w:sz w:val="20"/>
                <w:rPrChange w:id="590" w:author="SONIA M HERNANDEZ" w:date="2022-01-10T10:14:00Z">
                  <w:rPr>
                    <w:rFonts w:ascii="Times New Roman" w:hAnsi="Times New Roman"/>
                    <w:snapToGrid/>
                    <w:szCs w:val="24"/>
                  </w:rPr>
                </w:rPrChange>
              </w:rPr>
              <w:t>Senses and Intro to Intelligence-Hernandez</w:t>
            </w:r>
          </w:p>
          <w:p w14:paraId="3641EC80" w14:textId="673AFC45" w:rsidR="00F979D9" w:rsidRPr="00B15430" w:rsidRDefault="00F979D9" w:rsidP="0082637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591" w:author="SONIA M HERNANDEZ" w:date="2022-01-10T10:14:00Z">
                  <w:rPr>
                    <w:rFonts w:ascii="Times New Roman" w:hAnsi="Times New Roman"/>
                    <w:snapToGrid/>
                    <w:szCs w:val="24"/>
                  </w:rPr>
                </w:rPrChange>
              </w:rPr>
            </w:pPr>
          </w:p>
        </w:tc>
        <w:tc>
          <w:tcPr>
            <w:tcW w:w="2952" w:type="dxa"/>
            <w:tcPrChange w:id="592" w:author="SONIA M HERNANDEZ" w:date="2022-01-10T10:15:00Z">
              <w:tcPr>
                <w:tcW w:w="2952" w:type="dxa"/>
              </w:tcPr>
            </w:tcPrChange>
          </w:tcPr>
          <w:p w14:paraId="1A1AAAA4" w14:textId="4F7BBCC8" w:rsidR="00F979D9" w:rsidRPr="00B15430" w:rsidRDefault="005D0C2A"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lang w:val="da-DK"/>
                <w:rPrChange w:id="593" w:author="SONIA M HERNANDEZ" w:date="2022-01-10T10:14:00Z">
                  <w:rPr>
                    <w:rFonts w:ascii="Times New Roman" w:hAnsi="Times New Roman"/>
                    <w:snapToGrid/>
                    <w:szCs w:val="24"/>
                    <w:lang w:val="da-DK"/>
                  </w:rPr>
                </w:rPrChange>
              </w:rPr>
            </w:pPr>
            <w:r w:rsidRPr="00B15430">
              <w:rPr>
                <w:rFonts w:ascii="Times New Roman" w:hAnsi="Times New Roman"/>
                <w:snapToGrid/>
                <w:sz w:val="20"/>
                <w:lang w:val="da-DK"/>
                <w:rPrChange w:id="594" w:author="SONIA M HERNANDEZ" w:date="2022-01-10T10:14:00Z">
                  <w:rPr>
                    <w:rFonts w:ascii="Times New Roman" w:hAnsi="Times New Roman"/>
                    <w:snapToGrid/>
                    <w:szCs w:val="24"/>
                    <w:lang w:val="da-DK"/>
                  </w:rPr>
                </w:rPrChange>
              </w:rPr>
              <w:t>7</w:t>
            </w:r>
          </w:p>
        </w:tc>
      </w:tr>
      <w:tr w:rsidR="00585F3A" w:rsidRPr="00B15430" w14:paraId="645C6FC3" w14:textId="77777777" w:rsidTr="00585F3A">
        <w:trPr>
          <w:trHeight w:val="890"/>
        </w:trPr>
        <w:tc>
          <w:tcPr>
            <w:tcW w:w="1710" w:type="dxa"/>
            <w:shd w:val="clear" w:color="auto" w:fill="auto"/>
          </w:tcPr>
          <w:p w14:paraId="075E0FB0" w14:textId="67878046" w:rsidR="00F979D9" w:rsidRPr="00B15430" w:rsidRDefault="009B4B4D"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lang w:val="da-DK"/>
                <w:rPrChange w:id="595" w:author="SONIA M HERNANDEZ" w:date="2022-01-10T10:14:00Z">
                  <w:rPr>
                    <w:rFonts w:ascii="Times New Roman" w:hAnsi="Times New Roman"/>
                    <w:b/>
                    <w:snapToGrid/>
                    <w:szCs w:val="24"/>
                    <w:lang w:val="da-DK"/>
                  </w:rPr>
                </w:rPrChange>
              </w:rPr>
            </w:pPr>
            <w:r w:rsidRPr="00B15430">
              <w:rPr>
                <w:rFonts w:ascii="Times New Roman" w:hAnsi="Times New Roman"/>
                <w:b/>
                <w:snapToGrid/>
                <w:sz w:val="20"/>
                <w:lang w:val="da-DK"/>
                <w:rPrChange w:id="596" w:author="SONIA M HERNANDEZ" w:date="2022-01-10T10:14:00Z">
                  <w:rPr>
                    <w:rFonts w:ascii="Times New Roman" w:hAnsi="Times New Roman"/>
                    <w:b/>
                    <w:snapToGrid/>
                    <w:szCs w:val="24"/>
                    <w:lang w:val="da-DK"/>
                  </w:rPr>
                </w:rPrChange>
              </w:rPr>
              <w:t>April</w:t>
            </w:r>
          </w:p>
        </w:tc>
        <w:tc>
          <w:tcPr>
            <w:tcW w:w="4518" w:type="dxa"/>
            <w:shd w:val="clear" w:color="auto" w:fill="auto"/>
          </w:tcPr>
          <w:p w14:paraId="3E8C93C0" w14:textId="2C1B0DC4" w:rsidR="00F979D9" w:rsidRPr="00B15430" w:rsidRDefault="009B4B4D"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597" w:author="SONIA M HERNANDEZ" w:date="2022-01-10T10:14:00Z">
                  <w:rPr>
                    <w:rFonts w:ascii="Times New Roman" w:hAnsi="Times New Roman"/>
                    <w:b/>
                    <w:snapToGrid/>
                    <w:szCs w:val="24"/>
                  </w:rPr>
                </w:rPrChange>
              </w:rPr>
            </w:pPr>
            <w:r w:rsidRPr="00B15430">
              <w:rPr>
                <w:rFonts w:ascii="Times New Roman" w:hAnsi="Times New Roman"/>
                <w:b/>
                <w:snapToGrid/>
                <w:sz w:val="20"/>
                <w:rPrChange w:id="598" w:author="SONIA M HERNANDEZ" w:date="2022-01-10T10:14:00Z">
                  <w:rPr>
                    <w:rFonts w:ascii="Times New Roman" w:hAnsi="Times New Roman"/>
                    <w:b/>
                    <w:snapToGrid/>
                    <w:szCs w:val="24"/>
                  </w:rPr>
                </w:rPrChange>
              </w:rPr>
              <w:t xml:space="preserve">April </w:t>
            </w:r>
            <w:r w:rsidR="00A25067" w:rsidRPr="00B15430">
              <w:rPr>
                <w:rFonts w:ascii="Times New Roman" w:hAnsi="Times New Roman"/>
                <w:b/>
                <w:snapToGrid/>
                <w:sz w:val="20"/>
                <w:rPrChange w:id="599" w:author="SONIA M HERNANDEZ" w:date="2022-01-10T10:14:00Z">
                  <w:rPr>
                    <w:rFonts w:ascii="Times New Roman" w:hAnsi="Times New Roman"/>
                    <w:b/>
                    <w:snapToGrid/>
                    <w:szCs w:val="24"/>
                  </w:rPr>
                </w:rPrChange>
              </w:rPr>
              <w:t>4</w:t>
            </w:r>
            <w:r w:rsidR="00C21A81" w:rsidRPr="00B15430">
              <w:rPr>
                <w:rFonts w:ascii="Times New Roman" w:hAnsi="Times New Roman"/>
                <w:b/>
                <w:snapToGrid/>
                <w:sz w:val="20"/>
                <w:vertAlign w:val="superscript"/>
                <w:rPrChange w:id="600" w:author="SONIA M HERNANDEZ" w:date="2022-01-10T10:14:00Z">
                  <w:rPr>
                    <w:rFonts w:ascii="Times New Roman" w:hAnsi="Times New Roman"/>
                    <w:b/>
                    <w:snapToGrid/>
                    <w:szCs w:val="24"/>
                    <w:vertAlign w:val="superscript"/>
                  </w:rPr>
                </w:rPrChange>
              </w:rPr>
              <w:t>th</w:t>
            </w:r>
            <w:r w:rsidR="00C21A81" w:rsidRPr="00B15430">
              <w:rPr>
                <w:rFonts w:ascii="Times New Roman" w:hAnsi="Times New Roman"/>
                <w:b/>
                <w:snapToGrid/>
                <w:sz w:val="20"/>
                <w:rPrChange w:id="601" w:author="SONIA M HERNANDEZ" w:date="2022-01-10T10:14:00Z">
                  <w:rPr>
                    <w:rFonts w:ascii="Times New Roman" w:hAnsi="Times New Roman"/>
                    <w:b/>
                    <w:snapToGrid/>
                    <w:szCs w:val="24"/>
                  </w:rPr>
                </w:rPrChange>
              </w:rPr>
              <w:t xml:space="preserve"> </w:t>
            </w:r>
          </w:p>
          <w:p w14:paraId="24EBEE13" w14:textId="7D68CA4D" w:rsidR="0082637B" w:rsidRPr="00B15430" w:rsidRDefault="0082637B"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602" w:author="SONIA M HERNANDEZ" w:date="2022-01-10T10:14:00Z">
                  <w:rPr>
                    <w:rFonts w:ascii="Times New Roman" w:hAnsi="Times New Roman"/>
                    <w:snapToGrid/>
                    <w:szCs w:val="24"/>
                  </w:rPr>
                </w:rPrChange>
              </w:rPr>
            </w:pPr>
            <w:r w:rsidRPr="00B15430">
              <w:rPr>
                <w:rFonts w:ascii="Times New Roman" w:hAnsi="Times New Roman"/>
                <w:snapToGrid/>
                <w:sz w:val="20"/>
                <w:rPrChange w:id="603" w:author="SONIA M HERNANDEZ" w:date="2022-01-10T10:14:00Z">
                  <w:rPr>
                    <w:rFonts w:ascii="Times New Roman" w:hAnsi="Times New Roman"/>
                    <w:snapToGrid/>
                    <w:szCs w:val="24"/>
                  </w:rPr>
                </w:rPrChange>
              </w:rPr>
              <w:t xml:space="preserve">Avian intelligence-Hernandez </w:t>
            </w:r>
          </w:p>
          <w:p w14:paraId="320D0B29" w14:textId="1B82C93D" w:rsidR="004B4C56" w:rsidRPr="00B15430" w:rsidRDefault="004B4C56" w:rsidP="002B46D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604" w:author="SONIA M HERNANDEZ" w:date="2022-01-10T10:14:00Z">
                  <w:rPr>
                    <w:rFonts w:ascii="Times New Roman" w:hAnsi="Times New Roman"/>
                    <w:snapToGrid/>
                    <w:szCs w:val="24"/>
                  </w:rPr>
                </w:rPrChange>
              </w:rPr>
            </w:pPr>
            <w:r w:rsidRPr="00B15430">
              <w:rPr>
                <w:rFonts w:ascii="Times New Roman" w:hAnsi="Times New Roman"/>
                <w:b/>
                <w:snapToGrid/>
                <w:sz w:val="20"/>
                <w:highlight w:val="yellow"/>
                <w:rPrChange w:id="605" w:author="SONIA M HERNANDEZ" w:date="2022-01-10T10:14:00Z">
                  <w:rPr>
                    <w:rFonts w:ascii="Times New Roman" w:hAnsi="Times New Roman"/>
                    <w:b/>
                    <w:snapToGrid/>
                    <w:szCs w:val="24"/>
                    <w:highlight w:val="yellow"/>
                  </w:rPr>
                </w:rPrChange>
              </w:rPr>
              <w:t>FIRST DRAFT OF RESEARCH PAPER DUE</w:t>
            </w:r>
          </w:p>
        </w:tc>
        <w:tc>
          <w:tcPr>
            <w:tcW w:w="2952" w:type="dxa"/>
          </w:tcPr>
          <w:p w14:paraId="3971F8A4" w14:textId="5D846083" w:rsidR="00F979D9" w:rsidRPr="00B15430" w:rsidRDefault="005D0C2A"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lang w:val="da-DK"/>
                <w:rPrChange w:id="606" w:author="SONIA M HERNANDEZ" w:date="2022-01-10T10:14:00Z">
                  <w:rPr>
                    <w:rFonts w:ascii="Times New Roman" w:hAnsi="Times New Roman"/>
                    <w:snapToGrid/>
                    <w:szCs w:val="24"/>
                    <w:lang w:val="da-DK"/>
                  </w:rPr>
                </w:rPrChange>
              </w:rPr>
            </w:pPr>
            <w:r w:rsidRPr="00B15430">
              <w:rPr>
                <w:rFonts w:ascii="Times New Roman" w:hAnsi="Times New Roman"/>
                <w:snapToGrid/>
                <w:sz w:val="20"/>
                <w:lang w:val="da-DK"/>
                <w:rPrChange w:id="607" w:author="SONIA M HERNANDEZ" w:date="2022-01-10T10:14:00Z">
                  <w:rPr>
                    <w:rFonts w:ascii="Times New Roman" w:hAnsi="Times New Roman"/>
                    <w:snapToGrid/>
                    <w:szCs w:val="24"/>
                    <w:lang w:val="da-DK"/>
                  </w:rPr>
                </w:rPrChange>
              </w:rPr>
              <w:t>7</w:t>
            </w:r>
          </w:p>
        </w:tc>
      </w:tr>
      <w:tr w:rsidR="00585F3A" w:rsidRPr="00B15430" w14:paraId="5746851A" w14:textId="77777777" w:rsidTr="00B15430">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608" w:author="SONIA M HERNANDEZ" w:date="2022-01-10T10:17:00Z">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trHeight w:val="440"/>
          <w:trPrChange w:id="609" w:author="SONIA M HERNANDEZ" w:date="2022-01-10T10:17:00Z">
            <w:trPr>
              <w:trHeight w:val="890"/>
            </w:trPr>
          </w:trPrChange>
        </w:trPr>
        <w:tc>
          <w:tcPr>
            <w:tcW w:w="1710" w:type="dxa"/>
            <w:shd w:val="clear" w:color="auto" w:fill="auto"/>
            <w:tcPrChange w:id="610" w:author="SONIA M HERNANDEZ" w:date="2022-01-10T10:17:00Z">
              <w:tcPr>
                <w:tcW w:w="1710" w:type="dxa"/>
                <w:shd w:val="clear" w:color="auto" w:fill="auto"/>
              </w:tcPr>
            </w:tcPrChange>
          </w:tcPr>
          <w:p w14:paraId="493870EB" w14:textId="505149D8" w:rsidR="00F979D9" w:rsidRPr="00B15430" w:rsidRDefault="00F979D9"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lang w:val="da-DK"/>
                <w:rPrChange w:id="611" w:author="SONIA M HERNANDEZ" w:date="2022-01-10T10:14:00Z">
                  <w:rPr>
                    <w:rFonts w:ascii="Times New Roman" w:hAnsi="Times New Roman"/>
                    <w:b/>
                    <w:snapToGrid/>
                    <w:szCs w:val="24"/>
                    <w:lang w:val="da-DK"/>
                  </w:rPr>
                </w:rPrChange>
              </w:rPr>
            </w:pPr>
          </w:p>
        </w:tc>
        <w:tc>
          <w:tcPr>
            <w:tcW w:w="4518" w:type="dxa"/>
            <w:shd w:val="clear" w:color="auto" w:fill="auto"/>
            <w:tcPrChange w:id="612" w:author="SONIA M HERNANDEZ" w:date="2022-01-10T10:17:00Z">
              <w:tcPr>
                <w:tcW w:w="4518" w:type="dxa"/>
                <w:shd w:val="clear" w:color="auto" w:fill="auto"/>
              </w:tcPr>
            </w:tcPrChange>
          </w:tcPr>
          <w:p w14:paraId="1550C27D" w14:textId="607CDA26" w:rsidR="00F979D9" w:rsidRPr="00B15430" w:rsidRDefault="00320D29"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613" w:author="SONIA M HERNANDEZ" w:date="2022-01-10T10:14:00Z">
                  <w:rPr>
                    <w:rFonts w:ascii="Times New Roman" w:hAnsi="Times New Roman"/>
                    <w:b/>
                    <w:snapToGrid/>
                    <w:szCs w:val="24"/>
                  </w:rPr>
                </w:rPrChange>
              </w:rPr>
            </w:pPr>
            <w:r w:rsidRPr="00B15430">
              <w:rPr>
                <w:rFonts w:ascii="Times New Roman" w:hAnsi="Times New Roman"/>
                <w:b/>
                <w:snapToGrid/>
                <w:sz w:val="20"/>
                <w:rPrChange w:id="614" w:author="SONIA M HERNANDEZ" w:date="2022-01-10T10:14:00Z">
                  <w:rPr>
                    <w:rFonts w:ascii="Times New Roman" w:hAnsi="Times New Roman"/>
                    <w:b/>
                    <w:snapToGrid/>
                    <w:szCs w:val="24"/>
                  </w:rPr>
                </w:rPrChange>
              </w:rPr>
              <w:t xml:space="preserve">April </w:t>
            </w:r>
            <w:r w:rsidR="00A25067" w:rsidRPr="00B15430">
              <w:rPr>
                <w:rFonts w:ascii="Times New Roman" w:hAnsi="Times New Roman"/>
                <w:b/>
                <w:snapToGrid/>
                <w:sz w:val="20"/>
                <w:rPrChange w:id="615" w:author="SONIA M HERNANDEZ" w:date="2022-01-10T10:14:00Z">
                  <w:rPr>
                    <w:rFonts w:ascii="Times New Roman" w:hAnsi="Times New Roman"/>
                    <w:b/>
                    <w:snapToGrid/>
                    <w:szCs w:val="24"/>
                  </w:rPr>
                </w:rPrChange>
              </w:rPr>
              <w:t>6</w:t>
            </w:r>
            <w:r w:rsidR="009B4B4D" w:rsidRPr="00B15430">
              <w:rPr>
                <w:rFonts w:ascii="Times New Roman" w:hAnsi="Times New Roman"/>
                <w:b/>
                <w:snapToGrid/>
                <w:sz w:val="20"/>
                <w:vertAlign w:val="superscript"/>
                <w:rPrChange w:id="616" w:author="SONIA M HERNANDEZ" w:date="2022-01-10T10:14:00Z">
                  <w:rPr>
                    <w:rFonts w:ascii="Times New Roman" w:hAnsi="Times New Roman"/>
                    <w:b/>
                    <w:snapToGrid/>
                    <w:szCs w:val="24"/>
                    <w:vertAlign w:val="superscript"/>
                  </w:rPr>
                </w:rPrChange>
              </w:rPr>
              <w:t>th</w:t>
            </w:r>
            <w:r w:rsidR="009B4B4D" w:rsidRPr="00B15430">
              <w:rPr>
                <w:rFonts w:ascii="Times New Roman" w:hAnsi="Times New Roman"/>
                <w:b/>
                <w:snapToGrid/>
                <w:sz w:val="20"/>
                <w:rPrChange w:id="617" w:author="SONIA M HERNANDEZ" w:date="2022-01-10T10:14:00Z">
                  <w:rPr>
                    <w:rFonts w:ascii="Times New Roman" w:hAnsi="Times New Roman"/>
                    <w:b/>
                    <w:snapToGrid/>
                    <w:szCs w:val="24"/>
                  </w:rPr>
                </w:rPrChange>
              </w:rPr>
              <w:t xml:space="preserve"> </w:t>
            </w:r>
            <w:r w:rsidR="00C21A81" w:rsidRPr="00B15430">
              <w:rPr>
                <w:rFonts w:ascii="Times New Roman" w:hAnsi="Times New Roman"/>
                <w:b/>
                <w:snapToGrid/>
                <w:sz w:val="20"/>
                <w:rPrChange w:id="618" w:author="SONIA M HERNANDEZ" w:date="2022-01-10T10:14:00Z">
                  <w:rPr>
                    <w:rFonts w:ascii="Times New Roman" w:hAnsi="Times New Roman"/>
                    <w:b/>
                    <w:snapToGrid/>
                    <w:szCs w:val="24"/>
                  </w:rPr>
                </w:rPrChange>
              </w:rPr>
              <w:t xml:space="preserve"> </w:t>
            </w:r>
          </w:p>
          <w:p w14:paraId="5641E417" w14:textId="7289F095" w:rsidR="00F979D9" w:rsidRPr="00B15430" w:rsidRDefault="0082637B" w:rsidP="0082637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619" w:author="SONIA M HERNANDEZ" w:date="2022-01-10T10:14:00Z">
                  <w:rPr>
                    <w:rFonts w:ascii="Times New Roman" w:hAnsi="Times New Roman"/>
                    <w:snapToGrid/>
                    <w:szCs w:val="24"/>
                  </w:rPr>
                </w:rPrChange>
              </w:rPr>
            </w:pPr>
            <w:r w:rsidRPr="00B15430">
              <w:rPr>
                <w:rFonts w:ascii="Times New Roman" w:hAnsi="Times New Roman"/>
                <w:snapToGrid/>
                <w:sz w:val="20"/>
                <w:rPrChange w:id="620" w:author="SONIA M HERNANDEZ" w:date="2022-01-10T10:14:00Z">
                  <w:rPr>
                    <w:rFonts w:ascii="Times New Roman" w:hAnsi="Times New Roman"/>
                    <w:snapToGrid/>
                    <w:szCs w:val="24"/>
                  </w:rPr>
                </w:rPrChange>
              </w:rPr>
              <w:t>Selected Avian diseases I-Hernandez</w:t>
            </w:r>
          </w:p>
        </w:tc>
        <w:tc>
          <w:tcPr>
            <w:tcW w:w="2952" w:type="dxa"/>
            <w:tcPrChange w:id="621" w:author="SONIA M HERNANDEZ" w:date="2022-01-10T10:17:00Z">
              <w:tcPr>
                <w:tcW w:w="2952" w:type="dxa"/>
              </w:tcPr>
            </w:tcPrChange>
          </w:tcPr>
          <w:p w14:paraId="38D8266A" w14:textId="3A775B21" w:rsidR="00F979D9" w:rsidRPr="00B15430" w:rsidRDefault="00F979D9"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lang w:val="da-DK"/>
                <w:rPrChange w:id="622" w:author="SONIA M HERNANDEZ" w:date="2022-01-10T10:14:00Z">
                  <w:rPr>
                    <w:rFonts w:ascii="Times New Roman" w:hAnsi="Times New Roman"/>
                    <w:snapToGrid/>
                    <w:szCs w:val="24"/>
                    <w:lang w:val="da-DK"/>
                  </w:rPr>
                </w:rPrChange>
              </w:rPr>
            </w:pPr>
          </w:p>
        </w:tc>
      </w:tr>
      <w:tr w:rsidR="00C379A7" w:rsidRPr="00B15430" w14:paraId="3C95811A" w14:textId="77777777" w:rsidTr="00B15430">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623" w:author="SONIA M HERNANDEZ" w:date="2022-01-10T10:17:00Z">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trHeight w:val="530"/>
          <w:trPrChange w:id="624" w:author="SONIA M HERNANDEZ" w:date="2022-01-10T10:17:00Z">
            <w:trPr>
              <w:trHeight w:val="890"/>
            </w:trPr>
          </w:trPrChange>
        </w:trPr>
        <w:tc>
          <w:tcPr>
            <w:tcW w:w="1710" w:type="dxa"/>
            <w:shd w:val="clear" w:color="auto" w:fill="auto"/>
            <w:tcPrChange w:id="625" w:author="SONIA M HERNANDEZ" w:date="2022-01-10T10:17:00Z">
              <w:tcPr>
                <w:tcW w:w="1710" w:type="dxa"/>
                <w:shd w:val="clear" w:color="auto" w:fill="auto"/>
              </w:tcPr>
            </w:tcPrChange>
          </w:tcPr>
          <w:p w14:paraId="65DEC27F" w14:textId="77777777" w:rsidR="00C379A7" w:rsidRPr="00B15430" w:rsidRDefault="00C379A7"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lang w:val="da-DK"/>
                <w:rPrChange w:id="626" w:author="SONIA M HERNANDEZ" w:date="2022-01-10T10:14:00Z">
                  <w:rPr>
                    <w:rFonts w:ascii="Times New Roman" w:hAnsi="Times New Roman"/>
                    <w:b/>
                    <w:snapToGrid/>
                    <w:szCs w:val="24"/>
                    <w:lang w:val="da-DK"/>
                  </w:rPr>
                </w:rPrChange>
              </w:rPr>
            </w:pPr>
          </w:p>
        </w:tc>
        <w:tc>
          <w:tcPr>
            <w:tcW w:w="4518" w:type="dxa"/>
            <w:shd w:val="clear" w:color="auto" w:fill="auto"/>
            <w:tcPrChange w:id="627" w:author="SONIA M HERNANDEZ" w:date="2022-01-10T10:17:00Z">
              <w:tcPr>
                <w:tcW w:w="4518" w:type="dxa"/>
                <w:shd w:val="clear" w:color="auto" w:fill="auto"/>
              </w:tcPr>
            </w:tcPrChange>
          </w:tcPr>
          <w:p w14:paraId="071B331D" w14:textId="2BC30900" w:rsidR="00C379A7" w:rsidRPr="00B15430" w:rsidRDefault="00C379A7"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628" w:author="SONIA M HERNANDEZ" w:date="2022-01-10T10:14:00Z">
                  <w:rPr>
                    <w:rFonts w:ascii="Times New Roman" w:hAnsi="Times New Roman"/>
                    <w:b/>
                    <w:snapToGrid/>
                    <w:szCs w:val="24"/>
                  </w:rPr>
                </w:rPrChange>
              </w:rPr>
            </w:pPr>
            <w:r w:rsidRPr="00B15430">
              <w:rPr>
                <w:rFonts w:ascii="Times New Roman" w:hAnsi="Times New Roman"/>
                <w:b/>
                <w:snapToGrid/>
                <w:sz w:val="20"/>
                <w:rPrChange w:id="629" w:author="SONIA M HERNANDEZ" w:date="2022-01-10T10:14:00Z">
                  <w:rPr>
                    <w:rFonts w:ascii="Times New Roman" w:hAnsi="Times New Roman"/>
                    <w:b/>
                    <w:snapToGrid/>
                    <w:szCs w:val="24"/>
                  </w:rPr>
                </w:rPrChange>
              </w:rPr>
              <w:t xml:space="preserve">April </w:t>
            </w:r>
            <w:r w:rsidR="00A25067" w:rsidRPr="00B15430">
              <w:rPr>
                <w:rFonts w:ascii="Times New Roman" w:hAnsi="Times New Roman"/>
                <w:b/>
                <w:snapToGrid/>
                <w:sz w:val="20"/>
                <w:rPrChange w:id="630" w:author="SONIA M HERNANDEZ" w:date="2022-01-10T10:14:00Z">
                  <w:rPr>
                    <w:rFonts w:ascii="Times New Roman" w:hAnsi="Times New Roman"/>
                    <w:b/>
                    <w:snapToGrid/>
                    <w:szCs w:val="24"/>
                  </w:rPr>
                </w:rPrChange>
              </w:rPr>
              <w:t>11</w:t>
            </w:r>
            <w:r w:rsidRPr="00B15430">
              <w:rPr>
                <w:rFonts w:ascii="Times New Roman" w:hAnsi="Times New Roman"/>
                <w:b/>
                <w:snapToGrid/>
                <w:sz w:val="20"/>
                <w:vertAlign w:val="superscript"/>
                <w:rPrChange w:id="631" w:author="SONIA M HERNANDEZ" w:date="2022-01-10T10:14:00Z">
                  <w:rPr>
                    <w:rFonts w:ascii="Times New Roman" w:hAnsi="Times New Roman"/>
                    <w:b/>
                    <w:snapToGrid/>
                    <w:szCs w:val="24"/>
                    <w:vertAlign w:val="superscript"/>
                  </w:rPr>
                </w:rPrChange>
              </w:rPr>
              <w:t>th</w:t>
            </w:r>
            <w:r w:rsidRPr="00B15430">
              <w:rPr>
                <w:rFonts w:ascii="Times New Roman" w:hAnsi="Times New Roman"/>
                <w:b/>
                <w:snapToGrid/>
                <w:sz w:val="20"/>
                <w:rPrChange w:id="632" w:author="SONIA M HERNANDEZ" w:date="2022-01-10T10:14:00Z">
                  <w:rPr>
                    <w:rFonts w:ascii="Times New Roman" w:hAnsi="Times New Roman"/>
                    <w:b/>
                    <w:snapToGrid/>
                    <w:szCs w:val="24"/>
                  </w:rPr>
                </w:rPrChange>
              </w:rPr>
              <w:t xml:space="preserve"> </w:t>
            </w:r>
          </w:p>
          <w:p w14:paraId="2DD87EF8" w14:textId="22C41914" w:rsidR="00C379A7" w:rsidRPr="00B15430" w:rsidRDefault="0082637B" w:rsidP="0082637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633" w:author="SONIA M HERNANDEZ" w:date="2022-01-10T10:14:00Z">
                  <w:rPr>
                    <w:rFonts w:ascii="Times New Roman" w:hAnsi="Times New Roman"/>
                    <w:snapToGrid/>
                    <w:szCs w:val="24"/>
                  </w:rPr>
                </w:rPrChange>
              </w:rPr>
            </w:pPr>
            <w:r w:rsidRPr="00B15430">
              <w:rPr>
                <w:rFonts w:ascii="Times New Roman" w:hAnsi="Times New Roman"/>
                <w:snapToGrid/>
                <w:sz w:val="20"/>
                <w:rPrChange w:id="634" w:author="SONIA M HERNANDEZ" w:date="2022-01-10T10:14:00Z">
                  <w:rPr>
                    <w:rFonts w:ascii="Times New Roman" w:hAnsi="Times New Roman"/>
                    <w:snapToGrid/>
                    <w:szCs w:val="24"/>
                  </w:rPr>
                </w:rPrChange>
              </w:rPr>
              <w:t>Avian diseases and health II-Hernandez</w:t>
            </w:r>
          </w:p>
        </w:tc>
        <w:tc>
          <w:tcPr>
            <w:tcW w:w="2952" w:type="dxa"/>
            <w:tcPrChange w:id="635" w:author="SONIA M HERNANDEZ" w:date="2022-01-10T10:17:00Z">
              <w:tcPr>
                <w:tcW w:w="2952" w:type="dxa"/>
              </w:tcPr>
            </w:tcPrChange>
          </w:tcPr>
          <w:p w14:paraId="658BBB18" w14:textId="77777777" w:rsidR="00C379A7" w:rsidRPr="00B15430" w:rsidRDefault="00C379A7"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lang w:val="da-DK"/>
                <w:rPrChange w:id="636" w:author="SONIA M HERNANDEZ" w:date="2022-01-10T10:14:00Z">
                  <w:rPr>
                    <w:rFonts w:ascii="Times New Roman" w:hAnsi="Times New Roman"/>
                    <w:snapToGrid/>
                    <w:szCs w:val="24"/>
                    <w:lang w:val="da-DK"/>
                  </w:rPr>
                </w:rPrChange>
              </w:rPr>
            </w:pPr>
          </w:p>
        </w:tc>
      </w:tr>
      <w:tr w:rsidR="00585F3A" w:rsidRPr="00B15430" w14:paraId="4CCB1A06" w14:textId="77777777" w:rsidTr="00B15430">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637" w:author="SONIA M HERNANDEZ" w:date="2022-01-10T10:15:00Z">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trHeight w:val="440"/>
          <w:trPrChange w:id="638" w:author="SONIA M HERNANDEZ" w:date="2022-01-10T10:15:00Z">
            <w:trPr>
              <w:trHeight w:val="890"/>
            </w:trPr>
          </w:trPrChange>
        </w:trPr>
        <w:tc>
          <w:tcPr>
            <w:tcW w:w="1710" w:type="dxa"/>
            <w:shd w:val="clear" w:color="auto" w:fill="auto"/>
            <w:tcPrChange w:id="639" w:author="SONIA M HERNANDEZ" w:date="2022-01-10T10:15:00Z">
              <w:tcPr>
                <w:tcW w:w="1710" w:type="dxa"/>
                <w:shd w:val="clear" w:color="auto" w:fill="auto"/>
              </w:tcPr>
            </w:tcPrChange>
          </w:tcPr>
          <w:p w14:paraId="476D130E" w14:textId="201E34E7" w:rsidR="00F979D9" w:rsidRPr="00B15430" w:rsidRDefault="00F979D9"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lang w:val="da-DK"/>
                <w:rPrChange w:id="640" w:author="SONIA M HERNANDEZ" w:date="2022-01-10T10:14:00Z">
                  <w:rPr>
                    <w:rFonts w:ascii="Times New Roman" w:hAnsi="Times New Roman"/>
                    <w:b/>
                    <w:snapToGrid/>
                    <w:szCs w:val="24"/>
                    <w:lang w:val="da-DK"/>
                  </w:rPr>
                </w:rPrChange>
              </w:rPr>
            </w:pPr>
          </w:p>
        </w:tc>
        <w:tc>
          <w:tcPr>
            <w:tcW w:w="4518" w:type="dxa"/>
            <w:shd w:val="clear" w:color="auto" w:fill="auto"/>
            <w:tcPrChange w:id="641" w:author="SONIA M HERNANDEZ" w:date="2022-01-10T10:15:00Z">
              <w:tcPr>
                <w:tcW w:w="4518" w:type="dxa"/>
                <w:shd w:val="clear" w:color="auto" w:fill="auto"/>
              </w:tcPr>
            </w:tcPrChange>
          </w:tcPr>
          <w:p w14:paraId="3E80ED68" w14:textId="2175829E" w:rsidR="00F979D9" w:rsidRPr="00B15430" w:rsidRDefault="00320D29"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vertAlign w:val="superscript"/>
                <w:rPrChange w:id="642" w:author="SONIA M HERNANDEZ" w:date="2022-01-10T10:14:00Z">
                  <w:rPr>
                    <w:rFonts w:ascii="Times New Roman" w:hAnsi="Times New Roman"/>
                    <w:b/>
                    <w:snapToGrid/>
                    <w:szCs w:val="24"/>
                    <w:vertAlign w:val="superscript"/>
                  </w:rPr>
                </w:rPrChange>
              </w:rPr>
            </w:pPr>
            <w:r w:rsidRPr="00B15430">
              <w:rPr>
                <w:rFonts w:ascii="Times New Roman" w:hAnsi="Times New Roman"/>
                <w:b/>
                <w:snapToGrid/>
                <w:sz w:val="20"/>
                <w:rPrChange w:id="643" w:author="SONIA M HERNANDEZ" w:date="2022-01-10T10:14:00Z">
                  <w:rPr>
                    <w:rFonts w:ascii="Times New Roman" w:hAnsi="Times New Roman"/>
                    <w:b/>
                    <w:snapToGrid/>
                    <w:szCs w:val="24"/>
                  </w:rPr>
                </w:rPrChange>
              </w:rPr>
              <w:t xml:space="preserve">April </w:t>
            </w:r>
            <w:r w:rsidR="009B4B4D" w:rsidRPr="00B15430">
              <w:rPr>
                <w:rFonts w:ascii="Times New Roman" w:hAnsi="Times New Roman"/>
                <w:b/>
                <w:snapToGrid/>
                <w:sz w:val="20"/>
                <w:rPrChange w:id="644" w:author="SONIA M HERNANDEZ" w:date="2022-01-10T10:14:00Z">
                  <w:rPr>
                    <w:rFonts w:ascii="Times New Roman" w:hAnsi="Times New Roman"/>
                    <w:b/>
                    <w:snapToGrid/>
                    <w:szCs w:val="24"/>
                  </w:rPr>
                </w:rPrChange>
              </w:rPr>
              <w:t>1</w:t>
            </w:r>
            <w:r w:rsidR="00A25067" w:rsidRPr="00B15430">
              <w:rPr>
                <w:rFonts w:ascii="Times New Roman" w:hAnsi="Times New Roman"/>
                <w:b/>
                <w:snapToGrid/>
                <w:sz w:val="20"/>
                <w:rPrChange w:id="645" w:author="SONIA M HERNANDEZ" w:date="2022-01-10T10:14:00Z">
                  <w:rPr>
                    <w:rFonts w:ascii="Times New Roman" w:hAnsi="Times New Roman"/>
                    <w:b/>
                    <w:snapToGrid/>
                    <w:szCs w:val="24"/>
                  </w:rPr>
                </w:rPrChange>
              </w:rPr>
              <w:t>3</w:t>
            </w:r>
            <w:r w:rsidR="009B4B4D" w:rsidRPr="00B15430">
              <w:rPr>
                <w:rFonts w:ascii="Times New Roman" w:hAnsi="Times New Roman"/>
                <w:b/>
                <w:snapToGrid/>
                <w:sz w:val="20"/>
                <w:vertAlign w:val="superscript"/>
                <w:rPrChange w:id="646" w:author="SONIA M HERNANDEZ" w:date="2022-01-10T10:14:00Z">
                  <w:rPr>
                    <w:rFonts w:ascii="Times New Roman" w:hAnsi="Times New Roman"/>
                    <w:b/>
                    <w:snapToGrid/>
                    <w:szCs w:val="24"/>
                    <w:vertAlign w:val="superscript"/>
                  </w:rPr>
                </w:rPrChange>
              </w:rPr>
              <w:t>th</w:t>
            </w:r>
            <w:r w:rsidR="009B4B4D" w:rsidRPr="00B15430">
              <w:rPr>
                <w:rFonts w:ascii="Times New Roman" w:hAnsi="Times New Roman"/>
                <w:b/>
                <w:snapToGrid/>
                <w:sz w:val="20"/>
                <w:rPrChange w:id="647" w:author="SONIA M HERNANDEZ" w:date="2022-01-10T10:14:00Z">
                  <w:rPr>
                    <w:rFonts w:ascii="Times New Roman" w:hAnsi="Times New Roman"/>
                    <w:b/>
                    <w:snapToGrid/>
                    <w:szCs w:val="24"/>
                  </w:rPr>
                </w:rPrChange>
              </w:rPr>
              <w:t xml:space="preserve">  </w:t>
            </w:r>
          </w:p>
          <w:p w14:paraId="42684785" w14:textId="77777777" w:rsidR="0082637B" w:rsidRPr="00B15430" w:rsidDel="00B15430" w:rsidRDefault="0082637B" w:rsidP="0082637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del w:id="648" w:author="SONIA M HERNANDEZ" w:date="2022-01-10T10:17:00Z"/>
                <w:rFonts w:ascii="Times New Roman" w:hAnsi="Times New Roman"/>
                <w:snapToGrid/>
                <w:sz w:val="20"/>
                <w:rPrChange w:id="649" w:author="SONIA M HERNANDEZ" w:date="2022-01-10T10:14:00Z">
                  <w:rPr>
                    <w:del w:id="650" w:author="SONIA M HERNANDEZ" w:date="2022-01-10T10:17:00Z"/>
                    <w:rFonts w:ascii="Times New Roman" w:hAnsi="Times New Roman"/>
                    <w:snapToGrid/>
                    <w:szCs w:val="24"/>
                  </w:rPr>
                </w:rPrChange>
              </w:rPr>
            </w:pPr>
            <w:r w:rsidRPr="00B15430">
              <w:rPr>
                <w:rFonts w:ascii="Times New Roman" w:hAnsi="Times New Roman"/>
                <w:snapToGrid/>
                <w:sz w:val="20"/>
                <w:rPrChange w:id="651" w:author="SONIA M HERNANDEZ" w:date="2022-01-10T10:14:00Z">
                  <w:rPr>
                    <w:rFonts w:ascii="Times New Roman" w:hAnsi="Times New Roman"/>
                    <w:snapToGrid/>
                    <w:szCs w:val="24"/>
                  </w:rPr>
                </w:rPrChange>
              </w:rPr>
              <w:t xml:space="preserve">Habitat relationships-Rushing </w:t>
            </w:r>
          </w:p>
          <w:p w14:paraId="73208924" w14:textId="78EFD32A" w:rsidR="00592D47" w:rsidRPr="00B15430" w:rsidRDefault="00592D47" w:rsidP="00A2506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652" w:author="SONIA M HERNANDEZ" w:date="2022-01-10T10:14:00Z">
                  <w:rPr>
                    <w:rFonts w:ascii="Times New Roman" w:hAnsi="Times New Roman"/>
                    <w:snapToGrid/>
                    <w:szCs w:val="24"/>
                  </w:rPr>
                </w:rPrChange>
              </w:rPr>
            </w:pPr>
          </w:p>
        </w:tc>
        <w:tc>
          <w:tcPr>
            <w:tcW w:w="2952" w:type="dxa"/>
            <w:tcPrChange w:id="653" w:author="SONIA M HERNANDEZ" w:date="2022-01-10T10:15:00Z">
              <w:tcPr>
                <w:tcW w:w="2952" w:type="dxa"/>
              </w:tcPr>
            </w:tcPrChange>
          </w:tcPr>
          <w:p w14:paraId="423A2C87" w14:textId="7F65659F" w:rsidR="00F979D9" w:rsidRPr="00B15430" w:rsidRDefault="005D0C2A"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lang w:val="da-DK"/>
                <w:rPrChange w:id="654" w:author="SONIA M HERNANDEZ" w:date="2022-01-10T10:14:00Z">
                  <w:rPr>
                    <w:rFonts w:ascii="Times New Roman" w:hAnsi="Times New Roman"/>
                    <w:snapToGrid/>
                    <w:szCs w:val="24"/>
                    <w:lang w:val="da-DK"/>
                  </w:rPr>
                </w:rPrChange>
              </w:rPr>
            </w:pPr>
            <w:r w:rsidRPr="00B15430">
              <w:rPr>
                <w:rFonts w:ascii="Times New Roman" w:hAnsi="Times New Roman"/>
                <w:snapToGrid/>
                <w:sz w:val="20"/>
                <w:rPrChange w:id="655" w:author="SONIA M HERNANDEZ" w:date="2022-01-10T10:14:00Z">
                  <w:rPr>
                    <w:rFonts w:ascii="Times New Roman" w:hAnsi="Times New Roman"/>
                    <w:snapToGrid/>
                    <w:szCs w:val="24"/>
                  </w:rPr>
                </w:rPrChange>
              </w:rPr>
              <w:t>Readings</w:t>
            </w:r>
          </w:p>
        </w:tc>
      </w:tr>
      <w:tr w:rsidR="00585F3A" w:rsidRPr="00B15430" w14:paraId="721870D0" w14:textId="77777777" w:rsidTr="00B15430">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656" w:author="SONIA M HERNANDEZ" w:date="2022-01-10T10:17:00Z">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trHeight w:val="458"/>
          <w:trPrChange w:id="657" w:author="SONIA M HERNANDEZ" w:date="2022-01-10T10:17:00Z">
            <w:trPr>
              <w:trHeight w:val="890"/>
            </w:trPr>
          </w:trPrChange>
        </w:trPr>
        <w:tc>
          <w:tcPr>
            <w:tcW w:w="1710" w:type="dxa"/>
            <w:shd w:val="clear" w:color="auto" w:fill="auto"/>
            <w:tcPrChange w:id="658" w:author="SONIA M HERNANDEZ" w:date="2022-01-10T10:17:00Z">
              <w:tcPr>
                <w:tcW w:w="1710" w:type="dxa"/>
                <w:shd w:val="clear" w:color="auto" w:fill="auto"/>
              </w:tcPr>
            </w:tcPrChange>
          </w:tcPr>
          <w:p w14:paraId="26B22FFF" w14:textId="1A93DEF8" w:rsidR="00592D47" w:rsidRPr="00B15430" w:rsidRDefault="00592D47"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lang w:val="da-DK"/>
                <w:rPrChange w:id="659" w:author="SONIA M HERNANDEZ" w:date="2022-01-10T10:14:00Z">
                  <w:rPr>
                    <w:rFonts w:ascii="Times New Roman" w:hAnsi="Times New Roman"/>
                    <w:b/>
                    <w:snapToGrid/>
                    <w:szCs w:val="24"/>
                    <w:lang w:val="da-DK"/>
                  </w:rPr>
                </w:rPrChange>
              </w:rPr>
            </w:pPr>
          </w:p>
        </w:tc>
        <w:tc>
          <w:tcPr>
            <w:tcW w:w="4518" w:type="dxa"/>
            <w:shd w:val="clear" w:color="auto" w:fill="auto"/>
            <w:tcPrChange w:id="660" w:author="SONIA M HERNANDEZ" w:date="2022-01-10T10:17:00Z">
              <w:tcPr>
                <w:tcW w:w="4518" w:type="dxa"/>
                <w:shd w:val="clear" w:color="auto" w:fill="auto"/>
              </w:tcPr>
            </w:tcPrChange>
          </w:tcPr>
          <w:p w14:paraId="1CE81EFC" w14:textId="17CC555E" w:rsidR="00592D47" w:rsidRPr="00B15430" w:rsidRDefault="007434B7"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vertAlign w:val="superscript"/>
                <w:rPrChange w:id="661" w:author="SONIA M HERNANDEZ" w:date="2022-01-10T10:14:00Z">
                  <w:rPr>
                    <w:rFonts w:ascii="Times New Roman" w:hAnsi="Times New Roman"/>
                    <w:b/>
                    <w:snapToGrid/>
                    <w:szCs w:val="24"/>
                    <w:vertAlign w:val="superscript"/>
                  </w:rPr>
                </w:rPrChange>
              </w:rPr>
            </w:pPr>
            <w:r w:rsidRPr="00B15430">
              <w:rPr>
                <w:rFonts w:ascii="Times New Roman" w:hAnsi="Times New Roman"/>
                <w:b/>
                <w:snapToGrid/>
                <w:sz w:val="20"/>
                <w:rPrChange w:id="662" w:author="SONIA M HERNANDEZ" w:date="2022-01-10T10:14:00Z">
                  <w:rPr>
                    <w:rFonts w:ascii="Times New Roman" w:hAnsi="Times New Roman"/>
                    <w:b/>
                    <w:snapToGrid/>
                    <w:szCs w:val="24"/>
                  </w:rPr>
                </w:rPrChange>
              </w:rPr>
              <w:t xml:space="preserve">April </w:t>
            </w:r>
            <w:r w:rsidR="009B4B4D" w:rsidRPr="00B15430">
              <w:rPr>
                <w:rFonts w:ascii="Times New Roman" w:hAnsi="Times New Roman"/>
                <w:b/>
                <w:snapToGrid/>
                <w:sz w:val="20"/>
                <w:rPrChange w:id="663" w:author="SONIA M HERNANDEZ" w:date="2022-01-10T10:14:00Z">
                  <w:rPr>
                    <w:rFonts w:ascii="Times New Roman" w:hAnsi="Times New Roman"/>
                    <w:b/>
                    <w:snapToGrid/>
                    <w:szCs w:val="24"/>
                  </w:rPr>
                </w:rPrChange>
              </w:rPr>
              <w:t>1</w:t>
            </w:r>
            <w:r w:rsidR="00A25067" w:rsidRPr="00B15430">
              <w:rPr>
                <w:rFonts w:ascii="Times New Roman" w:hAnsi="Times New Roman"/>
                <w:b/>
                <w:snapToGrid/>
                <w:sz w:val="20"/>
                <w:rPrChange w:id="664" w:author="SONIA M HERNANDEZ" w:date="2022-01-10T10:14:00Z">
                  <w:rPr>
                    <w:rFonts w:ascii="Times New Roman" w:hAnsi="Times New Roman"/>
                    <w:b/>
                    <w:snapToGrid/>
                    <w:szCs w:val="24"/>
                  </w:rPr>
                </w:rPrChange>
              </w:rPr>
              <w:t>8</w:t>
            </w:r>
            <w:r w:rsidR="00320D29" w:rsidRPr="00B15430">
              <w:rPr>
                <w:rFonts w:ascii="Times New Roman" w:hAnsi="Times New Roman"/>
                <w:b/>
                <w:snapToGrid/>
                <w:sz w:val="20"/>
                <w:vertAlign w:val="superscript"/>
                <w:rPrChange w:id="665" w:author="SONIA M HERNANDEZ" w:date="2022-01-10T10:14:00Z">
                  <w:rPr>
                    <w:rFonts w:ascii="Times New Roman" w:hAnsi="Times New Roman"/>
                    <w:b/>
                    <w:snapToGrid/>
                    <w:szCs w:val="24"/>
                    <w:vertAlign w:val="superscript"/>
                  </w:rPr>
                </w:rPrChange>
              </w:rPr>
              <w:t>th</w:t>
            </w:r>
          </w:p>
          <w:p w14:paraId="0FF958C1" w14:textId="2384F83B" w:rsidR="0079658E" w:rsidRPr="00B15430" w:rsidRDefault="0082637B" w:rsidP="0082637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666" w:author="SONIA M HERNANDEZ" w:date="2022-01-10T10:14:00Z">
                  <w:rPr>
                    <w:rFonts w:ascii="Times New Roman" w:hAnsi="Times New Roman"/>
                    <w:snapToGrid/>
                    <w:szCs w:val="24"/>
                  </w:rPr>
                </w:rPrChange>
              </w:rPr>
            </w:pPr>
            <w:r w:rsidRPr="00B15430">
              <w:rPr>
                <w:rFonts w:ascii="Times New Roman" w:hAnsi="Times New Roman"/>
                <w:snapToGrid/>
                <w:sz w:val="20"/>
                <w:rPrChange w:id="667" w:author="SONIA M HERNANDEZ" w:date="2022-01-10T10:14:00Z">
                  <w:rPr>
                    <w:rFonts w:ascii="Times New Roman" w:hAnsi="Times New Roman"/>
                    <w:snapToGrid/>
                    <w:szCs w:val="24"/>
                  </w:rPr>
                </w:rPrChange>
              </w:rPr>
              <w:t>Monitoring bird populations-Rushing</w:t>
            </w:r>
          </w:p>
        </w:tc>
        <w:tc>
          <w:tcPr>
            <w:tcW w:w="2952" w:type="dxa"/>
            <w:tcPrChange w:id="668" w:author="SONIA M HERNANDEZ" w:date="2022-01-10T10:17:00Z">
              <w:tcPr>
                <w:tcW w:w="2952" w:type="dxa"/>
              </w:tcPr>
            </w:tcPrChange>
          </w:tcPr>
          <w:p w14:paraId="6BCEA839" w14:textId="3CBB7ADE" w:rsidR="00592D47" w:rsidRPr="00B15430" w:rsidRDefault="005D0C2A"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lang w:val="da-DK"/>
                <w:rPrChange w:id="669" w:author="SONIA M HERNANDEZ" w:date="2022-01-10T10:14:00Z">
                  <w:rPr>
                    <w:rFonts w:ascii="Times New Roman" w:hAnsi="Times New Roman"/>
                    <w:snapToGrid/>
                    <w:szCs w:val="24"/>
                    <w:lang w:val="da-DK"/>
                  </w:rPr>
                </w:rPrChange>
              </w:rPr>
            </w:pPr>
            <w:r w:rsidRPr="00B15430">
              <w:rPr>
                <w:rFonts w:ascii="Times New Roman" w:hAnsi="Times New Roman"/>
                <w:snapToGrid/>
                <w:sz w:val="20"/>
                <w:rPrChange w:id="670" w:author="SONIA M HERNANDEZ" w:date="2022-01-10T10:14:00Z">
                  <w:rPr>
                    <w:rFonts w:ascii="Times New Roman" w:hAnsi="Times New Roman"/>
                    <w:snapToGrid/>
                    <w:szCs w:val="24"/>
                  </w:rPr>
                </w:rPrChange>
              </w:rPr>
              <w:t>Readings</w:t>
            </w:r>
          </w:p>
        </w:tc>
      </w:tr>
      <w:tr w:rsidR="00585F3A" w:rsidRPr="00B15430" w14:paraId="62E8787B" w14:textId="77777777" w:rsidTr="00B15430">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671" w:author="SONIA M HERNANDEZ" w:date="2022-01-10T10:17:00Z">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trHeight w:val="548"/>
          <w:trPrChange w:id="672" w:author="SONIA M HERNANDEZ" w:date="2022-01-10T10:17:00Z">
            <w:trPr>
              <w:trHeight w:val="890"/>
            </w:trPr>
          </w:trPrChange>
        </w:trPr>
        <w:tc>
          <w:tcPr>
            <w:tcW w:w="1710" w:type="dxa"/>
            <w:shd w:val="clear" w:color="auto" w:fill="auto"/>
            <w:tcPrChange w:id="673" w:author="SONIA M HERNANDEZ" w:date="2022-01-10T10:17:00Z">
              <w:tcPr>
                <w:tcW w:w="1710" w:type="dxa"/>
                <w:shd w:val="clear" w:color="auto" w:fill="auto"/>
              </w:tcPr>
            </w:tcPrChange>
          </w:tcPr>
          <w:p w14:paraId="2EACE129" w14:textId="128F7B65" w:rsidR="00592D47" w:rsidRPr="00B15430" w:rsidRDefault="00592D47"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lang w:val="da-DK"/>
                <w:rPrChange w:id="674" w:author="SONIA M HERNANDEZ" w:date="2022-01-10T10:14:00Z">
                  <w:rPr>
                    <w:rFonts w:ascii="Times New Roman" w:hAnsi="Times New Roman"/>
                    <w:b/>
                    <w:snapToGrid/>
                    <w:szCs w:val="24"/>
                    <w:lang w:val="da-DK"/>
                  </w:rPr>
                </w:rPrChange>
              </w:rPr>
            </w:pPr>
          </w:p>
        </w:tc>
        <w:tc>
          <w:tcPr>
            <w:tcW w:w="4518" w:type="dxa"/>
            <w:shd w:val="clear" w:color="auto" w:fill="auto"/>
            <w:tcPrChange w:id="675" w:author="SONIA M HERNANDEZ" w:date="2022-01-10T10:17:00Z">
              <w:tcPr>
                <w:tcW w:w="4518" w:type="dxa"/>
                <w:shd w:val="clear" w:color="auto" w:fill="auto"/>
              </w:tcPr>
            </w:tcPrChange>
          </w:tcPr>
          <w:p w14:paraId="30234A79" w14:textId="11EF2F47" w:rsidR="0066608C" w:rsidRPr="00B15430" w:rsidRDefault="0066608C" w:rsidP="0066608C">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676" w:author="SONIA M HERNANDEZ" w:date="2022-01-10T10:14:00Z">
                  <w:rPr>
                    <w:rFonts w:ascii="Times New Roman" w:hAnsi="Times New Roman"/>
                    <w:b/>
                    <w:snapToGrid/>
                    <w:szCs w:val="24"/>
                  </w:rPr>
                </w:rPrChange>
              </w:rPr>
            </w:pPr>
            <w:r w:rsidRPr="00B15430">
              <w:rPr>
                <w:rFonts w:ascii="Times New Roman" w:hAnsi="Times New Roman"/>
                <w:b/>
                <w:snapToGrid/>
                <w:sz w:val="20"/>
                <w:rPrChange w:id="677" w:author="SONIA M HERNANDEZ" w:date="2022-01-10T10:14:00Z">
                  <w:rPr>
                    <w:rFonts w:ascii="Times New Roman" w:hAnsi="Times New Roman"/>
                    <w:b/>
                    <w:snapToGrid/>
                    <w:szCs w:val="24"/>
                  </w:rPr>
                </w:rPrChange>
              </w:rPr>
              <w:t xml:space="preserve">April </w:t>
            </w:r>
            <w:r w:rsidR="009B4B4D" w:rsidRPr="00B15430">
              <w:rPr>
                <w:rFonts w:ascii="Times New Roman" w:hAnsi="Times New Roman"/>
                <w:b/>
                <w:snapToGrid/>
                <w:sz w:val="20"/>
                <w:rPrChange w:id="678" w:author="SONIA M HERNANDEZ" w:date="2022-01-10T10:14:00Z">
                  <w:rPr>
                    <w:rFonts w:ascii="Times New Roman" w:hAnsi="Times New Roman"/>
                    <w:b/>
                    <w:snapToGrid/>
                    <w:szCs w:val="24"/>
                  </w:rPr>
                </w:rPrChange>
              </w:rPr>
              <w:t>2</w:t>
            </w:r>
            <w:r w:rsidR="00A25067" w:rsidRPr="00B15430">
              <w:rPr>
                <w:rFonts w:ascii="Times New Roman" w:hAnsi="Times New Roman"/>
                <w:b/>
                <w:snapToGrid/>
                <w:sz w:val="20"/>
                <w:rPrChange w:id="679" w:author="SONIA M HERNANDEZ" w:date="2022-01-10T10:14:00Z">
                  <w:rPr>
                    <w:rFonts w:ascii="Times New Roman" w:hAnsi="Times New Roman"/>
                    <w:b/>
                    <w:snapToGrid/>
                    <w:szCs w:val="24"/>
                  </w:rPr>
                </w:rPrChange>
              </w:rPr>
              <w:t>0th</w:t>
            </w:r>
            <w:r w:rsidR="009B4B4D" w:rsidRPr="00B15430">
              <w:rPr>
                <w:rFonts w:ascii="Times New Roman" w:hAnsi="Times New Roman"/>
                <w:b/>
                <w:snapToGrid/>
                <w:sz w:val="20"/>
                <w:rPrChange w:id="680" w:author="SONIA M HERNANDEZ" w:date="2022-01-10T10:14:00Z">
                  <w:rPr>
                    <w:rFonts w:ascii="Times New Roman" w:hAnsi="Times New Roman"/>
                    <w:b/>
                    <w:snapToGrid/>
                    <w:szCs w:val="24"/>
                  </w:rPr>
                </w:rPrChange>
              </w:rPr>
              <w:t xml:space="preserve"> </w:t>
            </w:r>
            <w:r w:rsidRPr="00B15430">
              <w:rPr>
                <w:rFonts w:ascii="Times New Roman" w:hAnsi="Times New Roman"/>
                <w:b/>
                <w:snapToGrid/>
                <w:sz w:val="20"/>
                <w:rPrChange w:id="681" w:author="SONIA M HERNANDEZ" w:date="2022-01-10T10:14:00Z">
                  <w:rPr>
                    <w:rFonts w:ascii="Times New Roman" w:hAnsi="Times New Roman"/>
                    <w:b/>
                    <w:snapToGrid/>
                    <w:szCs w:val="24"/>
                  </w:rPr>
                </w:rPrChange>
              </w:rPr>
              <w:t xml:space="preserve"> </w:t>
            </w:r>
          </w:p>
          <w:p w14:paraId="452F6D79" w14:textId="77777777" w:rsidR="0082637B" w:rsidRPr="00B15430" w:rsidDel="00B15430" w:rsidRDefault="0082637B" w:rsidP="0082637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del w:id="682" w:author="SONIA M HERNANDEZ" w:date="2022-01-10T10:17:00Z"/>
                <w:rFonts w:ascii="Times New Roman" w:hAnsi="Times New Roman"/>
                <w:snapToGrid/>
                <w:sz w:val="20"/>
                <w:vertAlign w:val="superscript"/>
                <w:rPrChange w:id="683" w:author="SONIA M HERNANDEZ" w:date="2022-01-10T10:14:00Z">
                  <w:rPr>
                    <w:del w:id="684" w:author="SONIA M HERNANDEZ" w:date="2022-01-10T10:17:00Z"/>
                    <w:rFonts w:ascii="Times New Roman" w:hAnsi="Times New Roman"/>
                    <w:snapToGrid/>
                    <w:szCs w:val="24"/>
                    <w:vertAlign w:val="superscript"/>
                  </w:rPr>
                </w:rPrChange>
              </w:rPr>
            </w:pPr>
            <w:r w:rsidRPr="00B15430">
              <w:rPr>
                <w:rFonts w:ascii="Times New Roman" w:hAnsi="Times New Roman"/>
                <w:snapToGrid/>
                <w:sz w:val="20"/>
                <w:rPrChange w:id="685" w:author="SONIA M HERNANDEZ" w:date="2022-01-10T10:14:00Z">
                  <w:rPr>
                    <w:rFonts w:ascii="Times New Roman" w:hAnsi="Times New Roman"/>
                    <w:snapToGrid/>
                    <w:szCs w:val="24"/>
                  </w:rPr>
                </w:rPrChange>
              </w:rPr>
              <w:t>Agriculture and birds- Rushing</w:t>
            </w:r>
          </w:p>
          <w:p w14:paraId="68D975C3" w14:textId="033E51F6" w:rsidR="00513941" w:rsidRPr="00B15430" w:rsidRDefault="00513941" w:rsidP="00A2506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686" w:author="SONIA M HERNANDEZ" w:date="2022-01-10T10:14:00Z">
                  <w:rPr>
                    <w:rFonts w:ascii="Times New Roman" w:hAnsi="Times New Roman"/>
                    <w:snapToGrid/>
                    <w:szCs w:val="24"/>
                  </w:rPr>
                </w:rPrChange>
              </w:rPr>
            </w:pPr>
          </w:p>
        </w:tc>
        <w:tc>
          <w:tcPr>
            <w:tcW w:w="2952" w:type="dxa"/>
            <w:tcPrChange w:id="687" w:author="SONIA M HERNANDEZ" w:date="2022-01-10T10:17:00Z">
              <w:tcPr>
                <w:tcW w:w="2952" w:type="dxa"/>
              </w:tcPr>
            </w:tcPrChange>
          </w:tcPr>
          <w:p w14:paraId="79879EEA" w14:textId="792C3299" w:rsidR="00592D47" w:rsidRPr="00B15430" w:rsidRDefault="005A1C93"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lang w:val="da-DK"/>
                <w:rPrChange w:id="688" w:author="SONIA M HERNANDEZ" w:date="2022-01-10T10:14:00Z">
                  <w:rPr>
                    <w:rFonts w:ascii="Times New Roman" w:hAnsi="Times New Roman"/>
                    <w:snapToGrid/>
                    <w:szCs w:val="24"/>
                    <w:lang w:val="da-DK"/>
                  </w:rPr>
                </w:rPrChange>
              </w:rPr>
            </w:pPr>
            <w:r w:rsidRPr="00B15430">
              <w:rPr>
                <w:rFonts w:ascii="Times New Roman" w:hAnsi="Times New Roman"/>
                <w:snapToGrid/>
                <w:sz w:val="20"/>
                <w:rPrChange w:id="689" w:author="SONIA M HERNANDEZ" w:date="2022-01-10T10:14:00Z">
                  <w:rPr>
                    <w:rFonts w:ascii="Times New Roman" w:hAnsi="Times New Roman"/>
                    <w:snapToGrid/>
                    <w:szCs w:val="24"/>
                  </w:rPr>
                </w:rPrChange>
              </w:rPr>
              <w:t>Readings</w:t>
            </w:r>
          </w:p>
        </w:tc>
      </w:tr>
      <w:tr w:rsidR="00585F3A" w:rsidRPr="00B15430" w14:paraId="319F4B47" w14:textId="77777777" w:rsidTr="00B15430">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690" w:author="SONIA M HERNANDEZ" w:date="2022-01-10T10:17:00Z">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trHeight w:val="476"/>
          <w:trPrChange w:id="691" w:author="SONIA M HERNANDEZ" w:date="2022-01-10T10:17:00Z">
            <w:trPr>
              <w:trHeight w:val="890"/>
            </w:trPr>
          </w:trPrChange>
        </w:trPr>
        <w:tc>
          <w:tcPr>
            <w:tcW w:w="1710" w:type="dxa"/>
            <w:shd w:val="clear" w:color="auto" w:fill="auto"/>
            <w:tcPrChange w:id="692" w:author="SONIA M HERNANDEZ" w:date="2022-01-10T10:17:00Z">
              <w:tcPr>
                <w:tcW w:w="1710" w:type="dxa"/>
                <w:shd w:val="clear" w:color="auto" w:fill="auto"/>
              </w:tcPr>
            </w:tcPrChange>
          </w:tcPr>
          <w:p w14:paraId="0B630218" w14:textId="77777777" w:rsidR="00592D47" w:rsidRPr="00B15430" w:rsidRDefault="00592D47"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lang w:val="da-DK"/>
                <w:rPrChange w:id="693" w:author="SONIA M HERNANDEZ" w:date="2022-01-10T10:14:00Z">
                  <w:rPr>
                    <w:rFonts w:ascii="Times New Roman" w:hAnsi="Times New Roman"/>
                    <w:b/>
                    <w:snapToGrid/>
                    <w:szCs w:val="24"/>
                    <w:lang w:val="da-DK"/>
                  </w:rPr>
                </w:rPrChange>
              </w:rPr>
            </w:pPr>
          </w:p>
        </w:tc>
        <w:tc>
          <w:tcPr>
            <w:tcW w:w="4518" w:type="dxa"/>
            <w:shd w:val="clear" w:color="auto" w:fill="auto"/>
            <w:tcPrChange w:id="694" w:author="SONIA M HERNANDEZ" w:date="2022-01-10T10:17:00Z">
              <w:tcPr>
                <w:tcW w:w="4518" w:type="dxa"/>
                <w:shd w:val="clear" w:color="auto" w:fill="auto"/>
              </w:tcPr>
            </w:tcPrChange>
          </w:tcPr>
          <w:p w14:paraId="70540C69" w14:textId="05D6CC73" w:rsidR="00592D47" w:rsidRPr="00B15430" w:rsidRDefault="00592D47"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695" w:author="SONIA M HERNANDEZ" w:date="2022-01-10T10:14:00Z">
                  <w:rPr>
                    <w:rFonts w:ascii="Times New Roman" w:hAnsi="Times New Roman"/>
                    <w:b/>
                    <w:snapToGrid/>
                    <w:szCs w:val="24"/>
                  </w:rPr>
                </w:rPrChange>
              </w:rPr>
            </w:pPr>
            <w:r w:rsidRPr="00B15430">
              <w:rPr>
                <w:rFonts w:ascii="Times New Roman" w:hAnsi="Times New Roman"/>
                <w:b/>
                <w:snapToGrid/>
                <w:sz w:val="20"/>
                <w:rPrChange w:id="696" w:author="SONIA M HERNANDEZ" w:date="2022-01-10T10:14:00Z">
                  <w:rPr>
                    <w:rFonts w:ascii="Times New Roman" w:hAnsi="Times New Roman"/>
                    <w:b/>
                    <w:snapToGrid/>
                    <w:szCs w:val="24"/>
                  </w:rPr>
                </w:rPrChange>
              </w:rPr>
              <w:t xml:space="preserve">April </w:t>
            </w:r>
            <w:r w:rsidR="00320D29" w:rsidRPr="00B15430">
              <w:rPr>
                <w:rFonts w:ascii="Times New Roman" w:hAnsi="Times New Roman"/>
                <w:b/>
                <w:snapToGrid/>
                <w:sz w:val="20"/>
                <w:rPrChange w:id="697" w:author="SONIA M HERNANDEZ" w:date="2022-01-10T10:14:00Z">
                  <w:rPr>
                    <w:rFonts w:ascii="Times New Roman" w:hAnsi="Times New Roman"/>
                    <w:b/>
                    <w:snapToGrid/>
                    <w:szCs w:val="24"/>
                  </w:rPr>
                </w:rPrChange>
              </w:rPr>
              <w:t>2</w:t>
            </w:r>
            <w:r w:rsidR="00A25067" w:rsidRPr="00B15430">
              <w:rPr>
                <w:rFonts w:ascii="Times New Roman" w:hAnsi="Times New Roman"/>
                <w:b/>
                <w:snapToGrid/>
                <w:sz w:val="20"/>
                <w:rPrChange w:id="698" w:author="SONIA M HERNANDEZ" w:date="2022-01-10T10:14:00Z">
                  <w:rPr>
                    <w:rFonts w:ascii="Times New Roman" w:hAnsi="Times New Roman"/>
                    <w:b/>
                    <w:snapToGrid/>
                    <w:szCs w:val="24"/>
                  </w:rPr>
                </w:rPrChange>
              </w:rPr>
              <w:t>5</w:t>
            </w:r>
            <w:r w:rsidR="00EB676E" w:rsidRPr="00B15430">
              <w:rPr>
                <w:rFonts w:ascii="Times New Roman" w:hAnsi="Times New Roman"/>
                <w:b/>
                <w:snapToGrid/>
                <w:sz w:val="20"/>
                <w:vertAlign w:val="superscript"/>
                <w:rPrChange w:id="699" w:author="SONIA M HERNANDEZ" w:date="2022-01-10T10:14:00Z">
                  <w:rPr>
                    <w:rFonts w:ascii="Times New Roman" w:hAnsi="Times New Roman"/>
                    <w:b/>
                    <w:snapToGrid/>
                    <w:szCs w:val="24"/>
                    <w:vertAlign w:val="superscript"/>
                  </w:rPr>
                </w:rPrChange>
              </w:rPr>
              <w:t>th</w:t>
            </w:r>
            <w:r w:rsidR="00EB676E" w:rsidRPr="00B15430">
              <w:rPr>
                <w:rFonts w:ascii="Times New Roman" w:hAnsi="Times New Roman"/>
                <w:b/>
                <w:snapToGrid/>
                <w:sz w:val="20"/>
                <w:rPrChange w:id="700" w:author="SONIA M HERNANDEZ" w:date="2022-01-10T10:14:00Z">
                  <w:rPr>
                    <w:rFonts w:ascii="Times New Roman" w:hAnsi="Times New Roman"/>
                    <w:b/>
                    <w:snapToGrid/>
                    <w:szCs w:val="24"/>
                  </w:rPr>
                </w:rPrChange>
              </w:rPr>
              <w:t xml:space="preserve"> </w:t>
            </w:r>
            <w:r w:rsidR="009B4B4D" w:rsidRPr="00B15430">
              <w:rPr>
                <w:rFonts w:ascii="Times New Roman" w:hAnsi="Times New Roman"/>
                <w:b/>
                <w:snapToGrid/>
                <w:sz w:val="20"/>
                <w:rPrChange w:id="701" w:author="SONIA M HERNANDEZ" w:date="2022-01-10T10:14:00Z">
                  <w:rPr>
                    <w:rFonts w:ascii="Times New Roman" w:hAnsi="Times New Roman"/>
                    <w:b/>
                    <w:snapToGrid/>
                    <w:szCs w:val="24"/>
                  </w:rPr>
                </w:rPrChange>
              </w:rPr>
              <w:t xml:space="preserve"> </w:t>
            </w:r>
            <w:r w:rsidR="00C21A81" w:rsidRPr="00B15430">
              <w:rPr>
                <w:rFonts w:ascii="Times New Roman" w:hAnsi="Times New Roman"/>
                <w:b/>
                <w:snapToGrid/>
                <w:sz w:val="20"/>
                <w:rPrChange w:id="702" w:author="SONIA M HERNANDEZ" w:date="2022-01-10T10:14:00Z">
                  <w:rPr>
                    <w:rFonts w:ascii="Times New Roman" w:hAnsi="Times New Roman"/>
                    <w:b/>
                    <w:snapToGrid/>
                    <w:szCs w:val="24"/>
                  </w:rPr>
                </w:rPrChange>
              </w:rPr>
              <w:t xml:space="preserve"> </w:t>
            </w:r>
          </w:p>
          <w:p w14:paraId="636D131A" w14:textId="08DAF24F" w:rsidR="00592D47" w:rsidRPr="00B15430" w:rsidRDefault="0082637B" w:rsidP="002B46D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703" w:author="SONIA M HERNANDEZ" w:date="2022-01-10T10:14:00Z">
                  <w:rPr>
                    <w:rFonts w:ascii="Times New Roman" w:hAnsi="Times New Roman"/>
                    <w:snapToGrid/>
                    <w:szCs w:val="24"/>
                  </w:rPr>
                </w:rPrChange>
              </w:rPr>
            </w:pPr>
            <w:r w:rsidRPr="00B15430">
              <w:rPr>
                <w:rFonts w:ascii="Times New Roman" w:hAnsi="Times New Roman"/>
                <w:snapToGrid/>
                <w:sz w:val="20"/>
                <w:rPrChange w:id="704" w:author="SONIA M HERNANDEZ" w:date="2022-01-10T10:14:00Z">
                  <w:rPr>
                    <w:rFonts w:ascii="Times New Roman" w:hAnsi="Times New Roman"/>
                    <w:snapToGrid/>
                    <w:szCs w:val="24"/>
                  </w:rPr>
                </w:rPrChange>
              </w:rPr>
              <w:t>Forestry and birds- Rushing</w:t>
            </w:r>
          </w:p>
        </w:tc>
        <w:tc>
          <w:tcPr>
            <w:tcW w:w="2952" w:type="dxa"/>
            <w:tcPrChange w:id="705" w:author="SONIA M HERNANDEZ" w:date="2022-01-10T10:17:00Z">
              <w:tcPr>
                <w:tcW w:w="2952" w:type="dxa"/>
              </w:tcPr>
            </w:tcPrChange>
          </w:tcPr>
          <w:p w14:paraId="6A82A921" w14:textId="35C9CAA6" w:rsidR="00592D47" w:rsidRPr="00B15430" w:rsidRDefault="000D1C2D"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lang w:val="da-DK"/>
                <w:rPrChange w:id="706" w:author="SONIA M HERNANDEZ" w:date="2022-01-10T10:14:00Z">
                  <w:rPr>
                    <w:rFonts w:ascii="Times New Roman" w:hAnsi="Times New Roman"/>
                    <w:snapToGrid/>
                    <w:szCs w:val="24"/>
                    <w:lang w:val="da-DK"/>
                  </w:rPr>
                </w:rPrChange>
              </w:rPr>
            </w:pPr>
            <w:r w:rsidRPr="00B15430">
              <w:rPr>
                <w:rFonts w:ascii="Times New Roman" w:hAnsi="Times New Roman"/>
                <w:snapToGrid/>
                <w:sz w:val="20"/>
                <w:lang w:val="da-DK"/>
                <w:rPrChange w:id="707" w:author="SONIA M HERNANDEZ" w:date="2022-01-10T10:14:00Z">
                  <w:rPr>
                    <w:rFonts w:ascii="Times New Roman" w:hAnsi="Times New Roman"/>
                    <w:snapToGrid/>
                    <w:szCs w:val="24"/>
                    <w:lang w:val="da-DK"/>
                  </w:rPr>
                </w:rPrChange>
              </w:rPr>
              <w:t>Readings</w:t>
            </w:r>
          </w:p>
        </w:tc>
      </w:tr>
      <w:tr w:rsidR="00585F3A" w:rsidRPr="00B15430" w14:paraId="0EB4FB1E" w14:textId="77777777" w:rsidTr="00B15430">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708" w:author="SONIA M HERNANDEZ" w:date="2022-01-10T10:17:00Z">
            <w:tblPrEx>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trHeight w:val="476"/>
          <w:trPrChange w:id="709" w:author="SONIA M HERNANDEZ" w:date="2022-01-10T10:17:00Z">
            <w:trPr>
              <w:trHeight w:val="890"/>
            </w:trPr>
          </w:trPrChange>
        </w:trPr>
        <w:tc>
          <w:tcPr>
            <w:tcW w:w="1710" w:type="dxa"/>
            <w:shd w:val="clear" w:color="auto" w:fill="auto"/>
            <w:tcPrChange w:id="710" w:author="SONIA M HERNANDEZ" w:date="2022-01-10T10:17:00Z">
              <w:tcPr>
                <w:tcW w:w="1710" w:type="dxa"/>
                <w:shd w:val="clear" w:color="auto" w:fill="auto"/>
              </w:tcPr>
            </w:tcPrChange>
          </w:tcPr>
          <w:p w14:paraId="4717B909" w14:textId="77777777" w:rsidR="00592D47" w:rsidRPr="00B15430" w:rsidRDefault="00592D47"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lang w:val="da-DK"/>
                <w:rPrChange w:id="711" w:author="SONIA M HERNANDEZ" w:date="2022-01-10T10:14:00Z">
                  <w:rPr>
                    <w:rFonts w:ascii="Times New Roman" w:hAnsi="Times New Roman"/>
                    <w:b/>
                    <w:snapToGrid/>
                    <w:szCs w:val="24"/>
                    <w:lang w:val="da-DK"/>
                  </w:rPr>
                </w:rPrChange>
              </w:rPr>
            </w:pPr>
          </w:p>
        </w:tc>
        <w:tc>
          <w:tcPr>
            <w:tcW w:w="4518" w:type="dxa"/>
            <w:shd w:val="clear" w:color="auto" w:fill="auto"/>
            <w:tcPrChange w:id="712" w:author="SONIA M HERNANDEZ" w:date="2022-01-10T10:17:00Z">
              <w:tcPr>
                <w:tcW w:w="4518" w:type="dxa"/>
                <w:shd w:val="clear" w:color="auto" w:fill="auto"/>
              </w:tcPr>
            </w:tcPrChange>
          </w:tcPr>
          <w:p w14:paraId="74226ABA" w14:textId="41074F3C" w:rsidR="00592D47" w:rsidRPr="00B15430" w:rsidRDefault="00BC42F6"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vertAlign w:val="superscript"/>
                <w:rPrChange w:id="713" w:author="SONIA M HERNANDEZ" w:date="2022-01-10T10:14:00Z">
                  <w:rPr>
                    <w:rFonts w:ascii="Times New Roman" w:hAnsi="Times New Roman"/>
                    <w:b/>
                    <w:snapToGrid/>
                    <w:szCs w:val="24"/>
                    <w:vertAlign w:val="superscript"/>
                  </w:rPr>
                </w:rPrChange>
              </w:rPr>
            </w:pPr>
            <w:r w:rsidRPr="00B15430">
              <w:rPr>
                <w:rFonts w:ascii="Times New Roman" w:hAnsi="Times New Roman"/>
                <w:b/>
                <w:snapToGrid/>
                <w:sz w:val="20"/>
                <w:rPrChange w:id="714" w:author="SONIA M HERNANDEZ" w:date="2022-01-10T10:14:00Z">
                  <w:rPr>
                    <w:rFonts w:ascii="Times New Roman" w:hAnsi="Times New Roman"/>
                    <w:b/>
                    <w:snapToGrid/>
                    <w:szCs w:val="24"/>
                  </w:rPr>
                </w:rPrChange>
              </w:rPr>
              <w:t xml:space="preserve">April </w:t>
            </w:r>
            <w:r w:rsidR="00320D29" w:rsidRPr="00B15430">
              <w:rPr>
                <w:rFonts w:ascii="Times New Roman" w:hAnsi="Times New Roman"/>
                <w:b/>
                <w:snapToGrid/>
                <w:sz w:val="20"/>
                <w:rPrChange w:id="715" w:author="SONIA M HERNANDEZ" w:date="2022-01-10T10:14:00Z">
                  <w:rPr>
                    <w:rFonts w:ascii="Times New Roman" w:hAnsi="Times New Roman"/>
                    <w:b/>
                    <w:snapToGrid/>
                    <w:szCs w:val="24"/>
                  </w:rPr>
                </w:rPrChange>
              </w:rPr>
              <w:t>2</w:t>
            </w:r>
            <w:r w:rsidR="00A25067" w:rsidRPr="00B15430">
              <w:rPr>
                <w:rFonts w:ascii="Times New Roman" w:hAnsi="Times New Roman"/>
                <w:b/>
                <w:snapToGrid/>
                <w:sz w:val="20"/>
                <w:rPrChange w:id="716" w:author="SONIA M HERNANDEZ" w:date="2022-01-10T10:14:00Z">
                  <w:rPr>
                    <w:rFonts w:ascii="Times New Roman" w:hAnsi="Times New Roman"/>
                    <w:b/>
                    <w:snapToGrid/>
                    <w:szCs w:val="24"/>
                  </w:rPr>
                </w:rPrChange>
              </w:rPr>
              <w:t>7</w:t>
            </w:r>
            <w:r w:rsidR="009B4B4D" w:rsidRPr="00B15430">
              <w:rPr>
                <w:rFonts w:ascii="Times New Roman" w:hAnsi="Times New Roman"/>
                <w:b/>
                <w:snapToGrid/>
                <w:sz w:val="20"/>
                <w:vertAlign w:val="superscript"/>
                <w:rPrChange w:id="717" w:author="SONIA M HERNANDEZ" w:date="2022-01-10T10:14:00Z">
                  <w:rPr>
                    <w:rFonts w:ascii="Times New Roman" w:hAnsi="Times New Roman"/>
                    <w:b/>
                    <w:snapToGrid/>
                    <w:szCs w:val="24"/>
                    <w:vertAlign w:val="superscript"/>
                  </w:rPr>
                </w:rPrChange>
              </w:rPr>
              <w:t>th</w:t>
            </w:r>
            <w:r w:rsidR="009B4B4D" w:rsidRPr="00B15430">
              <w:rPr>
                <w:rFonts w:ascii="Times New Roman" w:hAnsi="Times New Roman"/>
                <w:b/>
                <w:snapToGrid/>
                <w:sz w:val="20"/>
                <w:rPrChange w:id="718" w:author="SONIA M HERNANDEZ" w:date="2022-01-10T10:14:00Z">
                  <w:rPr>
                    <w:rFonts w:ascii="Times New Roman" w:hAnsi="Times New Roman"/>
                    <w:b/>
                    <w:snapToGrid/>
                    <w:szCs w:val="24"/>
                  </w:rPr>
                </w:rPrChange>
              </w:rPr>
              <w:t xml:space="preserve"> </w:t>
            </w:r>
            <w:r w:rsidR="00C21A81" w:rsidRPr="00B15430">
              <w:rPr>
                <w:rFonts w:ascii="Times New Roman" w:hAnsi="Times New Roman"/>
                <w:b/>
                <w:snapToGrid/>
                <w:sz w:val="20"/>
                <w:rPrChange w:id="719" w:author="SONIA M HERNANDEZ" w:date="2022-01-10T10:14:00Z">
                  <w:rPr>
                    <w:rFonts w:ascii="Times New Roman" w:hAnsi="Times New Roman"/>
                    <w:b/>
                    <w:snapToGrid/>
                    <w:szCs w:val="24"/>
                  </w:rPr>
                </w:rPrChange>
              </w:rPr>
              <w:t xml:space="preserve"> </w:t>
            </w:r>
          </w:p>
          <w:p w14:paraId="67656751" w14:textId="4687F0F0" w:rsidR="00592D47" w:rsidRPr="00B15430" w:rsidRDefault="0082637B" w:rsidP="002B46D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rPrChange w:id="720" w:author="SONIA M HERNANDEZ" w:date="2022-01-10T10:14:00Z">
                  <w:rPr>
                    <w:rFonts w:ascii="Times New Roman" w:hAnsi="Times New Roman"/>
                    <w:snapToGrid/>
                    <w:szCs w:val="24"/>
                  </w:rPr>
                </w:rPrChange>
              </w:rPr>
            </w:pPr>
            <w:r w:rsidRPr="00B15430">
              <w:rPr>
                <w:rFonts w:ascii="Times New Roman" w:hAnsi="Times New Roman"/>
                <w:snapToGrid/>
                <w:sz w:val="20"/>
                <w:rPrChange w:id="721" w:author="SONIA M HERNANDEZ" w:date="2022-01-10T10:14:00Z">
                  <w:rPr>
                    <w:rFonts w:ascii="Times New Roman" w:hAnsi="Times New Roman"/>
                    <w:snapToGrid/>
                    <w:szCs w:val="24"/>
                  </w:rPr>
                </w:rPrChange>
              </w:rPr>
              <w:t>Conservation-Rushing</w:t>
            </w:r>
            <w:r w:rsidR="00A25067" w:rsidRPr="00B15430">
              <w:rPr>
                <w:rFonts w:ascii="Times New Roman" w:hAnsi="Times New Roman"/>
                <w:b/>
                <w:snapToGrid/>
                <w:sz w:val="20"/>
                <w:highlight w:val="yellow"/>
                <w:rPrChange w:id="722" w:author="SONIA M HERNANDEZ" w:date="2022-01-10T10:14:00Z">
                  <w:rPr>
                    <w:rFonts w:ascii="Times New Roman" w:hAnsi="Times New Roman"/>
                    <w:b/>
                    <w:snapToGrid/>
                    <w:szCs w:val="24"/>
                    <w:highlight w:val="yellow"/>
                  </w:rPr>
                </w:rPrChange>
              </w:rPr>
              <w:t xml:space="preserve"> </w:t>
            </w:r>
          </w:p>
        </w:tc>
        <w:tc>
          <w:tcPr>
            <w:tcW w:w="2952" w:type="dxa"/>
            <w:tcPrChange w:id="723" w:author="SONIA M HERNANDEZ" w:date="2022-01-10T10:17:00Z">
              <w:tcPr>
                <w:tcW w:w="2952" w:type="dxa"/>
              </w:tcPr>
            </w:tcPrChange>
          </w:tcPr>
          <w:p w14:paraId="3839711B" w14:textId="5A172353" w:rsidR="00592D47" w:rsidRPr="00B15430" w:rsidRDefault="00F1735E"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lang w:val="da-DK"/>
                <w:rPrChange w:id="724" w:author="SONIA M HERNANDEZ" w:date="2022-01-10T10:14:00Z">
                  <w:rPr>
                    <w:rFonts w:ascii="Times New Roman" w:hAnsi="Times New Roman"/>
                    <w:snapToGrid/>
                    <w:szCs w:val="24"/>
                    <w:lang w:val="da-DK"/>
                  </w:rPr>
                </w:rPrChange>
              </w:rPr>
            </w:pPr>
            <w:r w:rsidRPr="00B15430">
              <w:rPr>
                <w:rFonts w:ascii="Times New Roman" w:hAnsi="Times New Roman"/>
                <w:snapToGrid/>
                <w:sz w:val="20"/>
                <w:lang w:val="da-DK"/>
                <w:rPrChange w:id="725" w:author="SONIA M HERNANDEZ" w:date="2022-01-10T10:14:00Z">
                  <w:rPr>
                    <w:rFonts w:ascii="Times New Roman" w:hAnsi="Times New Roman"/>
                    <w:snapToGrid/>
                    <w:szCs w:val="24"/>
                    <w:lang w:val="da-DK"/>
                  </w:rPr>
                </w:rPrChange>
              </w:rPr>
              <w:t>21</w:t>
            </w:r>
          </w:p>
        </w:tc>
      </w:tr>
      <w:tr w:rsidR="0082637B" w:rsidRPr="00B15430" w14:paraId="5C4AC7D4" w14:textId="77777777" w:rsidTr="00585F3A">
        <w:trPr>
          <w:trHeight w:val="890"/>
        </w:trPr>
        <w:tc>
          <w:tcPr>
            <w:tcW w:w="1710" w:type="dxa"/>
            <w:shd w:val="clear" w:color="auto" w:fill="auto"/>
          </w:tcPr>
          <w:p w14:paraId="1A61192E" w14:textId="77777777" w:rsidR="0082637B" w:rsidRPr="00B15430" w:rsidRDefault="0082637B"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lang w:val="da-DK"/>
                <w:rPrChange w:id="726" w:author="SONIA M HERNANDEZ" w:date="2022-01-10T10:14:00Z">
                  <w:rPr>
                    <w:rFonts w:ascii="Times New Roman" w:hAnsi="Times New Roman"/>
                    <w:b/>
                    <w:snapToGrid/>
                    <w:szCs w:val="24"/>
                    <w:lang w:val="da-DK"/>
                  </w:rPr>
                </w:rPrChange>
              </w:rPr>
            </w:pPr>
          </w:p>
        </w:tc>
        <w:tc>
          <w:tcPr>
            <w:tcW w:w="4518" w:type="dxa"/>
            <w:shd w:val="clear" w:color="auto" w:fill="auto"/>
          </w:tcPr>
          <w:p w14:paraId="4078B113" w14:textId="77777777" w:rsidR="0082637B" w:rsidRPr="00B15430" w:rsidRDefault="0082637B"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727" w:author="SONIA M HERNANDEZ" w:date="2022-01-10T10:14:00Z">
                  <w:rPr>
                    <w:rFonts w:ascii="Times New Roman" w:hAnsi="Times New Roman"/>
                    <w:b/>
                    <w:snapToGrid/>
                    <w:szCs w:val="24"/>
                  </w:rPr>
                </w:rPrChange>
              </w:rPr>
            </w:pPr>
            <w:r w:rsidRPr="00B15430">
              <w:rPr>
                <w:rFonts w:ascii="Times New Roman" w:hAnsi="Times New Roman"/>
                <w:b/>
                <w:snapToGrid/>
                <w:sz w:val="20"/>
                <w:rPrChange w:id="728" w:author="SONIA M HERNANDEZ" w:date="2022-01-10T10:14:00Z">
                  <w:rPr>
                    <w:rFonts w:ascii="Times New Roman" w:hAnsi="Times New Roman"/>
                    <w:b/>
                    <w:snapToGrid/>
                    <w:szCs w:val="24"/>
                  </w:rPr>
                </w:rPrChange>
              </w:rPr>
              <w:t>May 2</w:t>
            </w:r>
            <w:r w:rsidRPr="00B15430">
              <w:rPr>
                <w:rFonts w:ascii="Times New Roman" w:hAnsi="Times New Roman"/>
                <w:b/>
                <w:snapToGrid/>
                <w:sz w:val="20"/>
                <w:vertAlign w:val="superscript"/>
                <w:rPrChange w:id="729" w:author="SONIA M HERNANDEZ" w:date="2022-01-10T10:14:00Z">
                  <w:rPr>
                    <w:rFonts w:ascii="Times New Roman" w:hAnsi="Times New Roman"/>
                    <w:b/>
                    <w:snapToGrid/>
                    <w:szCs w:val="24"/>
                    <w:vertAlign w:val="superscript"/>
                  </w:rPr>
                </w:rPrChange>
              </w:rPr>
              <w:t>nd</w:t>
            </w:r>
          </w:p>
          <w:p w14:paraId="44DA3E93" w14:textId="22419D9A" w:rsidR="0082637B" w:rsidRPr="00B15430" w:rsidRDefault="009B4A9F"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Cs/>
                <w:snapToGrid/>
                <w:sz w:val="20"/>
                <w:rPrChange w:id="730" w:author="SONIA M HERNANDEZ" w:date="2022-01-10T10:14:00Z">
                  <w:rPr>
                    <w:rFonts w:ascii="Times New Roman" w:hAnsi="Times New Roman"/>
                    <w:bCs/>
                    <w:snapToGrid/>
                    <w:szCs w:val="24"/>
                  </w:rPr>
                </w:rPrChange>
              </w:rPr>
            </w:pPr>
            <w:r w:rsidRPr="00B15430">
              <w:rPr>
                <w:rFonts w:ascii="Times New Roman" w:hAnsi="Times New Roman"/>
                <w:bCs/>
                <w:snapToGrid/>
                <w:sz w:val="20"/>
                <w:rPrChange w:id="731" w:author="SONIA M HERNANDEZ" w:date="2022-01-10T10:14:00Z">
                  <w:rPr>
                    <w:rFonts w:ascii="Times New Roman" w:hAnsi="Times New Roman"/>
                    <w:bCs/>
                    <w:snapToGrid/>
                    <w:szCs w:val="24"/>
                  </w:rPr>
                </w:rPrChange>
              </w:rPr>
              <w:t>TBA</w:t>
            </w:r>
          </w:p>
          <w:p w14:paraId="401C3085" w14:textId="77777777" w:rsidR="0082637B" w:rsidRPr="00B15430" w:rsidRDefault="0082637B"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
                <w:snapToGrid/>
                <w:sz w:val="20"/>
                <w:rPrChange w:id="732" w:author="SONIA M HERNANDEZ" w:date="2022-01-10T10:14:00Z">
                  <w:rPr>
                    <w:rFonts w:ascii="Times New Roman" w:hAnsi="Times New Roman"/>
                    <w:b/>
                    <w:snapToGrid/>
                    <w:szCs w:val="24"/>
                  </w:rPr>
                </w:rPrChange>
              </w:rPr>
            </w:pPr>
            <w:r w:rsidRPr="00B15430">
              <w:rPr>
                <w:rFonts w:ascii="Times New Roman" w:hAnsi="Times New Roman"/>
                <w:b/>
                <w:snapToGrid/>
                <w:sz w:val="20"/>
                <w:highlight w:val="yellow"/>
                <w:rPrChange w:id="733" w:author="SONIA M HERNANDEZ" w:date="2022-01-10T10:14:00Z">
                  <w:rPr>
                    <w:rFonts w:ascii="Times New Roman" w:hAnsi="Times New Roman"/>
                    <w:b/>
                    <w:snapToGrid/>
                    <w:szCs w:val="24"/>
                    <w:highlight w:val="yellow"/>
                  </w:rPr>
                </w:rPrChange>
              </w:rPr>
              <w:t>FINAL DRAFT OF RESEARCH PAPER DUE</w:t>
            </w:r>
          </w:p>
          <w:p w14:paraId="1A0FB3DC" w14:textId="76D2A06C" w:rsidR="009B4A9F" w:rsidRPr="00B15430" w:rsidRDefault="009B4A9F"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bCs/>
                <w:snapToGrid/>
                <w:sz w:val="20"/>
                <w:rPrChange w:id="734" w:author="SONIA M HERNANDEZ" w:date="2022-01-10T10:14:00Z">
                  <w:rPr>
                    <w:rFonts w:ascii="Times New Roman" w:hAnsi="Times New Roman"/>
                    <w:bCs/>
                    <w:snapToGrid/>
                    <w:szCs w:val="24"/>
                  </w:rPr>
                </w:rPrChange>
              </w:rPr>
            </w:pPr>
            <w:r w:rsidRPr="00B15430">
              <w:rPr>
                <w:rFonts w:ascii="Times New Roman" w:hAnsi="Times New Roman"/>
                <w:bCs/>
                <w:snapToGrid/>
                <w:sz w:val="20"/>
                <w:highlight w:val="yellow"/>
                <w:rPrChange w:id="735" w:author="SONIA M HERNANDEZ" w:date="2022-01-10T10:14:00Z">
                  <w:rPr>
                    <w:rFonts w:ascii="Times New Roman" w:hAnsi="Times New Roman"/>
                    <w:bCs/>
                    <w:snapToGrid/>
                    <w:szCs w:val="24"/>
                    <w:highlight w:val="yellow"/>
                  </w:rPr>
                </w:rPrChange>
              </w:rPr>
              <w:t>NOTE: Lecture Exam III during Final Exam period</w:t>
            </w:r>
          </w:p>
        </w:tc>
        <w:tc>
          <w:tcPr>
            <w:tcW w:w="2952" w:type="dxa"/>
          </w:tcPr>
          <w:p w14:paraId="6773B099" w14:textId="77777777" w:rsidR="0082637B" w:rsidRPr="00B15430" w:rsidRDefault="0082637B" w:rsidP="00585F3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enter" w:pos="9048"/>
                <w:tab w:val="left" w:pos="9360"/>
              </w:tabs>
              <w:suppressAutoHyphens/>
              <w:rPr>
                <w:rFonts w:ascii="Times New Roman" w:hAnsi="Times New Roman"/>
                <w:snapToGrid/>
                <w:sz w:val="20"/>
                <w:lang w:val="da-DK"/>
                <w:rPrChange w:id="736" w:author="SONIA M HERNANDEZ" w:date="2022-01-10T10:14:00Z">
                  <w:rPr>
                    <w:rFonts w:ascii="Times New Roman" w:hAnsi="Times New Roman"/>
                    <w:snapToGrid/>
                    <w:szCs w:val="24"/>
                    <w:lang w:val="da-DK"/>
                  </w:rPr>
                </w:rPrChange>
              </w:rPr>
            </w:pPr>
          </w:p>
        </w:tc>
      </w:tr>
    </w:tbl>
    <w:p w14:paraId="077B90F8" w14:textId="77777777" w:rsidR="001441C3" w:rsidRPr="00B15430" w:rsidRDefault="001441C3">
      <w:pPr>
        <w:suppressAutoHyphens/>
        <w:rPr>
          <w:rFonts w:ascii="Times New Roman" w:hAnsi="Times New Roman"/>
          <w:sz w:val="22"/>
          <w:szCs w:val="22"/>
          <w:rPrChange w:id="737" w:author="SONIA M HERNANDEZ" w:date="2022-01-10T10:14:00Z">
            <w:rPr>
              <w:rFonts w:ascii="Times New Roman" w:hAnsi="Times New Roman"/>
            </w:rPr>
          </w:rPrChange>
        </w:rPr>
      </w:pPr>
    </w:p>
    <w:p w14:paraId="2AC78A6D" w14:textId="780EAFEB" w:rsidR="001441C3" w:rsidRPr="00B15430" w:rsidRDefault="001441C3">
      <w:pPr>
        <w:suppressAutoHyphens/>
        <w:rPr>
          <w:rFonts w:ascii="Times New Roman" w:hAnsi="Times New Roman"/>
          <w:sz w:val="22"/>
          <w:szCs w:val="22"/>
          <w:rPrChange w:id="738" w:author="SONIA M HERNANDEZ" w:date="2022-01-10T10:14:00Z">
            <w:rPr>
              <w:rFonts w:ascii="Times New Roman" w:hAnsi="Times New Roman"/>
            </w:rPr>
          </w:rPrChange>
        </w:rPr>
      </w:pPr>
      <w:r w:rsidRPr="00B15430">
        <w:rPr>
          <w:rFonts w:ascii="Times New Roman" w:hAnsi="Times New Roman"/>
          <w:sz w:val="22"/>
          <w:szCs w:val="22"/>
          <w:rPrChange w:id="739" w:author="SONIA M HERNANDEZ" w:date="2022-01-10T10:14:00Z">
            <w:rPr>
              <w:rFonts w:ascii="Times New Roman" w:hAnsi="Times New Roman"/>
            </w:rPr>
          </w:rPrChange>
        </w:rPr>
        <w:t xml:space="preserve">Note:  All readings, unless otherwise noted, are from Gill, F. </w:t>
      </w:r>
      <w:r w:rsidRPr="00B15430">
        <w:rPr>
          <w:rFonts w:ascii="Times New Roman" w:hAnsi="Times New Roman"/>
          <w:sz w:val="22"/>
          <w:szCs w:val="22"/>
          <w:u w:val="single"/>
          <w:rPrChange w:id="740" w:author="SONIA M HERNANDEZ" w:date="2022-01-10T10:14:00Z">
            <w:rPr>
              <w:rFonts w:ascii="Times New Roman" w:hAnsi="Times New Roman"/>
              <w:u w:val="single"/>
            </w:rPr>
          </w:rPrChange>
        </w:rPr>
        <w:t>Ornithology</w:t>
      </w:r>
      <w:r w:rsidRPr="00B15430">
        <w:rPr>
          <w:rFonts w:ascii="Times New Roman" w:hAnsi="Times New Roman"/>
          <w:sz w:val="22"/>
          <w:szCs w:val="22"/>
          <w:rPrChange w:id="741" w:author="SONIA M HERNANDEZ" w:date="2022-01-10T10:14:00Z">
            <w:rPr>
              <w:rFonts w:ascii="Times New Roman" w:hAnsi="Times New Roman"/>
            </w:rPr>
          </w:rPrChange>
        </w:rPr>
        <w:t xml:space="preserve"> (third edition).  Additional readings from the primary literature will also be assigned.</w:t>
      </w:r>
    </w:p>
    <w:p w14:paraId="6A0B5F34" w14:textId="77777777" w:rsidR="003276F9" w:rsidRPr="00B15430" w:rsidRDefault="003276F9">
      <w:pPr>
        <w:suppressAutoHyphens/>
        <w:rPr>
          <w:rFonts w:ascii="Times New Roman" w:hAnsi="Times New Roman"/>
          <w:sz w:val="22"/>
          <w:szCs w:val="22"/>
          <w:rPrChange w:id="742" w:author="SONIA M HERNANDEZ" w:date="2022-01-10T10:14:00Z">
            <w:rPr>
              <w:rFonts w:ascii="Times New Roman" w:hAnsi="Times New Roman"/>
            </w:rPr>
          </w:rPrChange>
        </w:rPr>
      </w:pPr>
    </w:p>
    <w:p w14:paraId="44163CE8" w14:textId="77777777" w:rsidR="001441C3" w:rsidRPr="00B15430" w:rsidRDefault="001441C3">
      <w:pPr>
        <w:suppressAutoHyphens/>
        <w:rPr>
          <w:rFonts w:ascii="Times New Roman" w:hAnsi="Times New Roman"/>
          <w:sz w:val="22"/>
          <w:szCs w:val="22"/>
          <w:rPrChange w:id="743" w:author="SONIA M HERNANDEZ" w:date="2022-01-10T10:14:00Z">
            <w:rPr>
              <w:rFonts w:ascii="Times New Roman" w:hAnsi="Times New Roman"/>
            </w:rPr>
          </w:rPrChange>
        </w:rPr>
      </w:pPr>
    </w:p>
    <w:p w14:paraId="30ACD7C5" w14:textId="5EB80C98" w:rsidR="001441C3" w:rsidRPr="00B15430" w:rsidRDefault="001441C3" w:rsidP="002C01C1">
      <w:pPr>
        <w:suppressAutoHyphens/>
        <w:jc w:val="center"/>
        <w:rPr>
          <w:rFonts w:ascii="Times New Roman" w:hAnsi="Times New Roman"/>
          <w:b/>
          <w:sz w:val="22"/>
          <w:szCs w:val="22"/>
          <w:rPrChange w:id="744" w:author="SONIA M HERNANDEZ" w:date="2022-01-10T10:14:00Z">
            <w:rPr>
              <w:rFonts w:ascii="Times New Roman" w:hAnsi="Times New Roman"/>
              <w:b/>
            </w:rPr>
          </w:rPrChange>
        </w:rPr>
      </w:pPr>
      <w:r w:rsidRPr="00B15430">
        <w:rPr>
          <w:rFonts w:ascii="Times New Roman" w:hAnsi="Times New Roman"/>
          <w:b/>
          <w:sz w:val="22"/>
          <w:szCs w:val="22"/>
          <w:rPrChange w:id="745" w:author="SONIA M HERNANDEZ" w:date="2022-01-10T10:14:00Z">
            <w:rPr>
              <w:rFonts w:ascii="Times New Roman" w:hAnsi="Times New Roman"/>
              <w:b/>
            </w:rPr>
          </w:rPrChange>
        </w:rPr>
        <w:t>Ten</w:t>
      </w:r>
      <w:r w:rsidR="002B46D5" w:rsidRPr="00B15430">
        <w:rPr>
          <w:rFonts w:ascii="Times New Roman" w:hAnsi="Times New Roman"/>
          <w:b/>
          <w:sz w:val="22"/>
          <w:szCs w:val="22"/>
          <w:rPrChange w:id="746" w:author="SONIA M HERNANDEZ" w:date="2022-01-10T10:14:00Z">
            <w:rPr>
              <w:rFonts w:ascii="Times New Roman" w:hAnsi="Times New Roman"/>
              <w:b/>
            </w:rPr>
          </w:rPrChange>
        </w:rPr>
        <w:t>tative Lab Schedule, Spring 20</w:t>
      </w:r>
      <w:r w:rsidR="009E475B" w:rsidRPr="00B15430">
        <w:rPr>
          <w:rFonts w:ascii="Times New Roman" w:hAnsi="Times New Roman"/>
          <w:b/>
          <w:sz w:val="22"/>
          <w:szCs w:val="22"/>
          <w:rPrChange w:id="747" w:author="SONIA M HERNANDEZ" w:date="2022-01-10T10:14:00Z">
            <w:rPr>
              <w:rFonts w:ascii="Times New Roman" w:hAnsi="Times New Roman"/>
              <w:b/>
            </w:rPr>
          </w:rPrChange>
        </w:rPr>
        <w:t>2</w:t>
      </w:r>
      <w:r w:rsidR="00756D4E" w:rsidRPr="00B15430">
        <w:rPr>
          <w:rFonts w:ascii="Times New Roman" w:hAnsi="Times New Roman"/>
          <w:b/>
          <w:sz w:val="22"/>
          <w:szCs w:val="22"/>
          <w:rPrChange w:id="748" w:author="SONIA M HERNANDEZ" w:date="2022-01-10T10:14:00Z">
            <w:rPr>
              <w:rFonts w:ascii="Times New Roman" w:hAnsi="Times New Roman"/>
              <w:b/>
            </w:rPr>
          </w:rPrChange>
        </w:rPr>
        <w:t>2</w:t>
      </w:r>
    </w:p>
    <w:p w14:paraId="71DE7B3A" w14:textId="77777777" w:rsidR="001441C3" w:rsidRPr="00B15430" w:rsidRDefault="001441C3">
      <w:pPr>
        <w:suppressAutoHyphens/>
        <w:rPr>
          <w:rFonts w:ascii="Times New Roman" w:hAnsi="Times New Roman"/>
          <w:sz w:val="22"/>
          <w:szCs w:val="22"/>
          <w:rPrChange w:id="749" w:author="SONIA M HERNANDEZ" w:date="2022-01-10T10:14:00Z">
            <w:rPr>
              <w:rFonts w:ascii="Times New Roman" w:hAnsi="Times New Roman"/>
            </w:rPr>
          </w:rPrChange>
        </w:rPr>
      </w:pPr>
    </w:p>
    <w:p w14:paraId="7F2A5807" w14:textId="77777777" w:rsidR="001441C3" w:rsidRPr="00B15430" w:rsidRDefault="001441C3">
      <w:pPr>
        <w:suppressAutoHyphens/>
        <w:rPr>
          <w:rFonts w:ascii="Times New Roman" w:hAnsi="Times New Roman"/>
          <w:b/>
          <w:sz w:val="22"/>
          <w:szCs w:val="22"/>
          <w:u w:val="single"/>
          <w:rPrChange w:id="750" w:author="SONIA M HERNANDEZ" w:date="2022-01-10T10:14:00Z">
            <w:rPr>
              <w:rFonts w:ascii="Times New Roman" w:hAnsi="Times New Roman"/>
              <w:b/>
              <w:u w:val="single"/>
            </w:rPr>
          </w:rPrChange>
        </w:rPr>
      </w:pPr>
      <w:r w:rsidRPr="00B15430">
        <w:rPr>
          <w:rFonts w:ascii="Times New Roman" w:hAnsi="Times New Roman"/>
          <w:b/>
          <w:sz w:val="22"/>
          <w:szCs w:val="22"/>
          <w:u w:val="single"/>
          <w:rPrChange w:id="751" w:author="SONIA M HERNANDEZ" w:date="2022-01-10T10:14:00Z">
            <w:rPr>
              <w:rFonts w:ascii="Times New Roman" w:hAnsi="Times New Roman"/>
              <w:b/>
              <w:u w:val="single"/>
            </w:rPr>
          </w:rPrChange>
        </w:rPr>
        <w:t xml:space="preserve">Date        </w:t>
      </w:r>
      <w:r w:rsidRPr="00B15430">
        <w:rPr>
          <w:rFonts w:ascii="Times New Roman" w:hAnsi="Times New Roman"/>
          <w:b/>
          <w:sz w:val="22"/>
          <w:szCs w:val="22"/>
          <w:u w:val="single"/>
          <w:rPrChange w:id="752" w:author="SONIA M HERNANDEZ" w:date="2022-01-10T10:14:00Z">
            <w:rPr>
              <w:rFonts w:ascii="Times New Roman" w:hAnsi="Times New Roman"/>
              <w:b/>
              <w:u w:val="single"/>
            </w:rPr>
          </w:rPrChange>
        </w:rPr>
        <w:tab/>
        <w:t xml:space="preserve">Topic                               </w:t>
      </w:r>
      <w:r w:rsidRPr="00B15430">
        <w:rPr>
          <w:rFonts w:ascii="Times New Roman" w:hAnsi="Times New Roman"/>
          <w:b/>
          <w:sz w:val="22"/>
          <w:szCs w:val="22"/>
          <w:u w:val="single"/>
          <w:rPrChange w:id="753" w:author="SONIA M HERNANDEZ" w:date="2022-01-10T10:14:00Z">
            <w:rPr>
              <w:rFonts w:ascii="Times New Roman" w:hAnsi="Times New Roman"/>
              <w:b/>
              <w:u w:val="single"/>
            </w:rPr>
          </w:rPrChange>
        </w:rPr>
        <w:tab/>
      </w:r>
      <w:r w:rsidRPr="00B15430">
        <w:rPr>
          <w:rFonts w:ascii="Times New Roman" w:hAnsi="Times New Roman"/>
          <w:b/>
          <w:sz w:val="22"/>
          <w:szCs w:val="22"/>
          <w:u w:val="single"/>
          <w:rPrChange w:id="754" w:author="SONIA M HERNANDEZ" w:date="2022-01-10T10:14:00Z">
            <w:rPr>
              <w:rFonts w:ascii="Times New Roman" w:hAnsi="Times New Roman"/>
              <w:b/>
              <w:u w:val="single"/>
            </w:rPr>
          </w:rPrChange>
        </w:rPr>
        <w:tab/>
        <w:t xml:space="preserve">    </w:t>
      </w:r>
      <w:r w:rsidRPr="00B15430">
        <w:rPr>
          <w:rFonts w:ascii="Times New Roman" w:hAnsi="Times New Roman"/>
          <w:b/>
          <w:sz w:val="22"/>
          <w:szCs w:val="22"/>
          <w:u w:val="single"/>
          <w:rPrChange w:id="755" w:author="SONIA M HERNANDEZ" w:date="2022-01-10T10:14:00Z">
            <w:rPr>
              <w:rFonts w:ascii="Times New Roman" w:hAnsi="Times New Roman"/>
              <w:b/>
              <w:u w:val="single"/>
            </w:rPr>
          </w:rPrChange>
        </w:rPr>
        <w:tab/>
        <w:t xml:space="preserve">Location </w:t>
      </w:r>
      <w:r w:rsidRPr="00B15430">
        <w:rPr>
          <w:rFonts w:ascii="Times New Roman" w:hAnsi="Times New Roman"/>
          <w:b/>
          <w:sz w:val="22"/>
          <w:szCs w:val="22"/>
          <w:u w:val="single"/>
          <w:rPrChange w:id="756" w:author="SONIA M HERNANDEZ" w:date="2022-01-10T10:14:00Z">
            <w:rPr>
              <w:rFonts w:ascii="Times New Roman" w:hAnsi="Times New Roman"/>
              <w:b/>
              <w:u w:val="single"/>
            </w:rPr>
          </w:rPrChange>
        </w:rPr>
        <w:tab/>
      </w:r>
      <w:r w:rsidRPr="00B15430">
        <w:rPr>
          <w:rFonts w:ascii="Times New Roman" w:hAnsi="Times New Roman"/>
          <w:b/>
          <w:sz w:val="22"/>
          <w:szCs w:val="22"/>
          <w:u w:val="single"/>
          <w:rPrChange w:id="757" w:author="SONIA M HERNANDEZ" w:date="2022-01-10T10:14:00Z">
            <w:rPr>
              <w:rFonts w:ascii="Times New Roman" w:hAnsi="Times New Roman"/>
              <w:b/>
              <w:u w:val="single"/>
            </w:rPr>
          </w:rPrChange>
        </w:rPr>
        <w:tab/>
        <w:t xml:space="preserve">Time   </w:t>
      </w:r>
    </w:p>
    <w:p w14:paraId="167FFD68" w14:textId="77777777" w:rsidR="001441C3" w:rsidRPr="00B15430" w:rsidRDefault="001441C3">
      <w:pPr>
        <w:suppressAutoHyphens/>
        <w:rPr>
          <w:rFonts w:ascii="Times New Roman" w:hAnsi="Times New Roman"/>
          <w:sz w:val="22"/>
          <w:szCs w:val="22"/>
          <w:u w:val="single"/>
          <w:rPrChange w:id="758" w:author="SONIA M HERNANDEZ" w:date="2022-01-10T10:14:00Z">
            <w:rPr>
              <w:rFonts w:ascii="Times New Roman" w:hAnsi="Times New Roman"/>
              <w:u w:val="single"/>
            </w:rPr>
          </w:rPrChange>
        </w:rPr>
      </w:pPr>
    </w:p>
    <w:p w14:paraId="472931CF" w14:textId="5BC3020B" w:rsidR="00046F1C" w:rsidRPr="00B15430" w:rsidRDefault="002D3752" w:rsidP="00046F1C">
      <w:pPr>
        <w:suppressAutoHyphens/>
        <w:rPr>
          <w:rFonts w:ascii="Times New Roman" w:hAnsi="Times New Roman"/>
          <w:sz w:val="22"/>
          <w:szCs w:val="22"/>
          <w:rPrChange w:id="759" w:author="SONIA M HERNANDEZ" w:date="2022-01-10T10:14:00Z">
            <w:rPr>
              <w:rFonts w:ascii="Times New Roman" w:hAnsi="Times New Roman"/>
            </w:rPr>
          </w:rPrChange>
        </w:rPr>
      </w:pPr>
      <w:r w:rsidRPr="00B15430">
        <w:rPr>
          <w:rFonts w:ascii="Times New Roman" w:hAnsi="Times New Roman"/>
          <w:b/>
          <w:sz w:val="22"/>
          <w:szCs w:val="22"/>
          <w:rPrChange w:id="760" w:author="SONIA M HERNANDEZ" w:date="2022-01-10T10:14:00Z">
            <w:rPr>
              <w:rFonts w:ascii="Times New Roman" w:hAnsi="Times New Roman"/>
              <w:b/>
            </w:rPr>
          </w:rPrChange>
        </w:rPr>
        <w:t>Jan</w:t>
      </w:r>
      <w:r w:rsidRPr="00B15430">
        <w:rPr>
          <w:rFonts w:ascii="Times New Roman" w:hAnsi="Times New Roman"/>
          <w:b/>
          <w:sz w:val="22"/>
          <w:szCs w:val="22"/>
          <w:rPrChange w:id="761" w:author="SONIA M HERNANDEZ" w:date="2022-01-10T10:14:00Z">
            <w:rPr>
              <w:rFonts w:ascii="Times New Roman" w:hAnsi="Times New Roman"/>
              <w:b/>
            </w:rPr>
          </w:rPrChange>
        </w:rPr>
        <w:tab/>
      </w:r>
      <w:r w:rsidR="00002BCD" w:rsidRPr="00B15430">
        <w:rPr>
          <w:rFonts w:ascii="Times New Roman" w:hAnsi="Times New Roman"/>
          <w:b/>
          <w:sz w:val="22"/>
          <w:szCs w:val="22"/>
          <w:rPrChange w:id="762" w:author="SONIA M HERNANDEZ" w:date="2022-01-10T10:14:00Z">
            <w:rPr>
              <w:rFonts w:ascii="Times New Roman" w:hAnsi="Times New Roman"/>
              <w:b/>
            </w:rPr>
          </w:rPrChange>
        </w:rPr>
        <w:t xml:space="preserve">  </w:t>
      </w:r>
      <w:r w:rsidR="00CF0B2D" w:rsidRPr="00B15430">
        <w:rPr>
          <w:rFonts w:ascii="Times New Roman" w:hAnsi="Times New Roman"/>
          <w:b/>
          <w:sz w:val="22"/>
          <w:szCs w:val="22"/>
          <w:rPrChange w:id="763" w:author="SONIA M HERNANDEZ" w:date="2022-01-10T10:14:00Z">
            <w:rPr>
              <w:rFonts w:ascii="Times New Roman" w:hAnsi="Times New Roman"/>
              <w:b/>
            </w:rPr>
          </w:rPrChange>
        </w:rPr>
        <w:t xml:space="preserve"> </w:t>
      </w:r>
      <w:r w:rsidR="00301ECD" w:rsidRPr="00B15430">
        <w:rPr>
          <w:rFonts w:ascii="Times New Roman" w:hAnsi="Times New Roman"/>
          <w:b/>
          <w:sz w:val="22"/>
          <w:szCs w:val="22"/>
          <w:rPrChange w:id="764" w:author="SONIA M HERNANDEZ" w:date="2022-01-10T10:14:00Z">
            <w:rPr>
              <w:rFonts w:ascii="Times New Roman" w:hAnsi="Times New Roman"/>
              <w:b/>
            </w:rPr>
          </w:rPrChange>
        </w:rPr>
        <w:t>1</w:t>
      </w:r>
      <w:r w:rsidR="004B4C56" w:rsidRPr="00B15430">
        <w:rPr>
          <w:rFonts w:ascii="Times New Roman" w:hAnsi="Times New Roman"/>
          <w:b/>
          <w:sz w:val="22"/>
          <w:szCs w:val="22"/>
          <w:rPrChange w:id="765" w:author="SONIA M HERNANDEZ" w:date="2022-01-10T10:14:00Z">
            <w:rPr>
              <w:rFonts w:ascii="Times New Roman" w:hAnsi="Times New Roman"/>
              <w:b/>
            </w:rPr>
          </w:rPrChange>
        </w:rPr>
        <w:t>4</w:t>
      </w:r>
      <w:r w:rsidR="001441C3" w:rsidRPr="00B15430">
        <w:rPr>
          <w:rFonts w:ascii="Times New Roman" w:hAnsi="Times New Roman"/>
          <w:sz w:val="22"/>
          <w:szCs w:val="22"/>
          <w:rPrChange w:id="766" w:author="SONIA M HERNANDEZ" w:date="2022-01-10T10:14:00Z">
            <w:rPr>
              <w:rFonts w:ascii="Times New Roman" w:hAnsi="Times New Roman"/>
            </w:rPr>
          </w:rPrChange>
        </w:rPr>
        <w:tab/>
      </w:r>
      <w:r w:rsidR="002B46D5" w:rsidRPr="00B15430">
        <w:rPr>
          <w:rFonts w:ascii="Times New Roman" w:hAnsi="Times New Roman"/>
          <w:sz w:val="22"/>
          <w:szCs w:val="22"/>
          <w:rPrChange w:id="767" w:author="SONIA M HERNANDEZ" w:date="2022-01-10T10:14:00Z">
            <w:rPr>
              <w:rFonts w:ascii="Times New Roman" w:hAnsi="Times New Roman"/>
            </w:rPr>
          </w:rPrChange>
        </w:rPr>
        <w:t xml:space="preserve">Field </w:t>
      </w:r>
      <w:r w:rsidR="00EB676E" w:rsidRPr="00B15430">
        <w:rPr>
          <w:rFonts w:ascii="Times New Roman" w:hAnsi="Times New Roman"/>
          <w:sz w:val="22"/>
          <w:szCs w:val="22"/>
          <w:rPrChange w:id="768" w:author="SONIA M HERNANDEZ" w:date="2022-01-10T10:14:00Z">
            <w:rPr>
              <w:rFonts w:ascii="Times New Roman" w:hAnsi="Times New Roman"/>
            </w:rPr>
          </w:rPrChange>
        </w:rPr>
        <w:t xml:space="preserve">trip/Intro to </w:t>
      </w:r>
      <w:r w:rsidR="002B46D5" w:rsidRPr="00B15430">
        <w:rPr>
          <w:rFonts w:ascii="Times New Roman" w:hAnsi="Times New Roman"/>
          <w:sz w:val="22"/>
          <w:szCs w:val="22"/>
          <w:rPrChange w:id="769" w:author="SONIA M HERNANDEZ" w:date="2022-01-10T10:14:00Z">
            <w:rPr>
              <w:rFonts w:ascii="Times New Roman" w:hAnsi="Times New Roman"/>
            </w:rPr>
          </w:rPrChange>
        </w:rPr>
        <w:t>projects/lecture</w:t>
      </w:r>
      <w:r w:rsidR="00301ECD" w:rsidRPr="00B15430">
        <w:rPr>
          <w:rFonts w:ascii="Times New Roman" w:hAnsi="Times New Roman"/>
          <w:sz w:val="22"/>
          <w:szCs w:val="22"/>
          <w:rPrChange w:id="770" w:author="SONIA M HERNANDEZ" w:date="2022-01-10T10:14:00Z">
            <w:rPr>
              <w:rFonts w:ascii="Times New Roman" w:hAnsi="Times New Roman"/>
            </w:rPr>
          </w:rPrChange>
        </w:rPr>
        <w:tab/>
      </w:r>
      <w:r w:rsidR="00046F1C" w:rsidRPr="00B15430">
        <w:rPr>
          <w:rFonts w:ascii="Times New Roman" w:hAnsi="Times New Roman"/>
          <w:sz w:val="22"/>
          <w:szCs w:val="22"/>
          <w:rPrChange w:id="771" w:author="SONIA M HERNANDEZ" w:date="2022-01-10T10:14:00Z">
            <w:rPr>
              <w:rFonts w:ascii="Times New Roman" w:hAnsi="Times New Roman"/>
            </w:rPr>
          </w:rPrChange>
        </w:rPr>
        <w:tab/>
      </w:r>
      <w:r w:rsidR="00EB676E" w:rsidRPr="00B15430">
        <w:rPr>
          <w:rFonts w:ascii="Times New Roman" w:hAnsi="Times New Roman"/>
          <w:sz w:val="22"/>
          <w:szCs w:val="22"/>
          <w:rPrChange w:id="772" w:author="SONIA M HERNANDEZ" w:date="2022-01-10T10:14:00Z">
            <w:rPr>
              <w:rFonts w:ascii="Times New Roman" w:hAnsi="Times New Roman"/>
            </w:rPr>
          </w:rPrChange>
        </w:rPr>
        <w:t>Lake Herrick</w:t>
      </w:r>
      <w:r w:rsidR="002B46D5" w:rsidRPr="00B15430">
        <w:rPr>
          <w:rFonts w:ascii="Times New Roman" w:hAnsi="Times New Roman"/>
          <w:sz w:val="22"/>
          <w:szCs w:val="22"/>
          <w:rPrChange w:id="773" w:author="SONIA M HERNANDEZ" w:date="2022-01-10T10:14:00Z">
            <w:rPr>
              <w:rFonts w:ascii="Times New Roman" w:hAnsi="Times New Roman"/>
            </w:rPr>
          </w:rPrChange>
        </w:rPr>
        <w:t>/1-304</w:t>
      </w:r>
      <w:r w:rsidR="002B46D5" w:rsidRPr="00B15430">
        <w:rPr>
          <w:rFonts w:ascii="Times New Roman" w:hAnsi="Times New Roman"/>
          <w:sz w:val="22"/>
          <w:szCs w:val="22"/>
          <w:rPrChange w:id="774" w:author="SONIA M HERNANDEZ" w:date="2022-01-10T10:14:00Z">
            <w:rPr>
              <w:rFonts w:ascii="Times New Roman" w:hAnsi="Times New Roman"/>
            </w:rPr>
          </w:rPrChange>
        </w:rPr>
        <w:tab/>
      </w:r>
      <w:r w:rsidR="00EB676E" w:rsidRPr="00B15430">
        <w:rPr>
          <w:rFonts w:ascii="Times New Roman" w:hAnsi="Times New Roman"/>
          <w:sz w:val="22"/>
          <w:szCs w:val="22"/>
          <w:rPrChange w:id="775" w:author="SONIA M HERNANDEZ" w:date="2022-01-10T10:14:00Z">
            <w:rPr>
              <w:rFonts w:ascii="Times New Roman" w:hAnsi="Times New Roman"/>
            </w:rPr>
          </w:rPrChange>
        </w:rPr>
        <w:t>08:00</w:t>
      </w:r>
    </w:p>
    <w:p w14:paraId="2EE70B82" w14:textId="1D4865B9" w:rsidR="00206CE2" w:rsidRPr="00B15430" w:rsidRDefault="002D3752" w:rsidP="00CF1816">
      <w:pPr>
        <w:suppressAutoHyphens/>
        <w:rPr>
          <w:rFonts w:ascii="Times New Roman" w:hAnsi="Times New Roman"/>
          <w:sz w:val="22"/>
          <w:szCs w:val="22"/>
          <w:rPrChange w:id="776" w:author="SONIA M HERNANDEZ" w:date="2022-01-10T10:14:00Z">
            <w:rPr>
              <w:rFonts w:ascii="Times New Roman" w:hAnsi="Times New Roman"/>
            </w:rPr>
          </w:rPrChange>
        </w:rPr>
      </w:pPr>
      <w:r w:rsidRPr="00B15430">
        <w:rPr>
          <w:rFonts w:ascii="Times New Roman" w:hAnsi="Times New Roman"/>
          <w:sz w:val="22"/>
          <w:szCs w:val="22"/>
          <w:rPrChange w:id="777" w:author="SONIA M HERNANDEZ" w:date="2022-01-10T10:14:00Z">
            <w:rPr>
              <w:rFonts w:ascii="Times New Roman" w:hAnsi="Times New Roman"/>
            </w:rPr>
          </w:rPrChange>
        </w:rPr>
        <w:t xml:space="preserve"> </w:t>
      </w:r>
      <w:r w:rsidRPr="00B15430">
        <w:rPr>
          <w:rFonts w:ascii="Times New Roman" w:hAnsi="Times New Roman"/>
          <w:sz w:val="22"/>
          <w:szCs w:val="22"/>
          <w:rPrChange w:id="778" w:author="SONIA M HERNANDEZ" w:date="2022-01-10T10:14:00Z">
            <w:rPr>
              <w:rFonts w:ascii="Times New Roman" w:hAnsi="Times New Roman"/>
            </w:rPr>
          </w:rPrChange>
        </w:rPr>
        <w:tab/>
      </w:r>
      <w:r w:rsidR="00002BCD" w:rsidRPr="00B15430">
        <w:rPr>
          <w:rFonts w:ascii="Times New Roman" w:hAnsi="Times New Roman"/>
          <w:sz w:val="22"/>
          <w:szCs w:val="22"/>
          <w:rPrChange w:id="779" w:author="SONIA M HERNANDEZ" w:date="2022-01-10T10:14:00Z">
            <w:rPr>
              <w:rFonts w:ascii="Times New Roman" w:hAnsi="Times New Roman"/>
            </w:rPr>
          </w:rPrChange>
        </w:rPr>
        <w:t xml:space="preserve">  </w:t>
      </w:r>
      <w:r w:rsidR="00CF0B2D" w:rsidRPr="00B15430">
        <w:rPr>
          <w:rFonts w:ascii="Times New Roman" w:hAnsi="Times New Roman"/>
          <w:sz w:val="22"/>
          <w:szCs w:val="22"/>
          <w:rPrChange w:id="780" w:author="SONIA M HERNANDEZ" w:date="2022-01-10T10:14:00Z">
            <w:rPr>
              <w:rFonts w:ascii="Times New Roman" w:hAnsi="Times New Roman"/>
            </w:rPr>
          </w:rPrChange>
        </w:rPr>
        <w:t xml:space="preserve"> </w:t>
      </w:r>
      <w:r w:rsidR="00EB676E" w:rsidRPr="00B15430">
        <w:rPr>
          <w:rFonts w:ascii="Times New Roman" w:hAnsi="Times New Roman"/>
          <w:b/>
          <w:sz w:val="22"/>
          <w:szCs w:val="22"/>
          <w:rPrChange w:id="781" w:author="SONIA M HERNANDEZ" w:date="2022-01-10T10:14:00Z">
            <w:rPr>
              <w:rFonts w:ascii="Times New Roman" w:hAnsi="Times New Roman"/>
              <w:b/>
            </w:rPr>
          </w:rPrChange>
        </w:rPr>
        <w:t>2</w:t>
      </w:r>
      <w:r w:rsidR="004B4C56" w:rsidRPr="00B15430">
        <w:rPr>
          <w:rFonts w:ascii="Times New Roman" w:hAnsi="Times New Roman"/>
          <w:b/>
          <w:sz w:val="22"/>
          <w:szCs w:val="22"/>
          <w:rPrChange w:id="782" w:author="SONIA M HERNANDEZ" w:date="2022-01-10T10:14:00Z">
            <w:rPr>
              <w:rFonts w:ascii="Times New Roman" w:hAnsi="Times New Roman"/>
              <w:b/>
            </w:rPr>
          </w:rPrChange>
        </w:rPr>
        <w:t>1</w:t>
      </w:r>
      <w:r w:rsidR="001441C3" w:rsidRPr="00B15430">
        <w:rPr>
          <w:rFonts w:ascii="Times New Roman" w:hAnsi="Times New Roman"/>
          <w:sz w:val="22"/>
          <w:szCs w:val="22"/>
          <w:rPrChange w:id="783" w:author="SONIA M HERNANDEZ" w:date="2022-01-10T10:14:00Z">
            <w:rPr>
              <w:rFonts w:ascii="Times New Roman" w:hAnsi="Times New Roman"/>
            </w:rPr>
          </w:rPrChange>
        </w:rPr>
        <w:tab/>
      </w:r>
      <w:r w:rsidR="002B46D5" w:rsidRPr="00B15430">
        <w:rPr>
          <w:rFonts w:ascii="Times New Roman" w:hAnsi="Times New Roman"/>
          <w:sz w:val="22"/>
          <w:szCs w:val="22"/>
          <w:rPrChange w:id="784" w:author="SONIA M HERNANDEZ" w:date="2022-01-10T10:14:00Z">
            <w:rPr>
              <w:rFonts w:ascii="Times New Roman" w:hAnsi="Times New Roman"/>
            </w:rPr>
          </w:rPrChange>
        </w:rPr>
        <w:t xml:space="preserve">Bird topography &amp; orders </w:t>
      </w:r>
      <w:r w:rsidR="002A1205" w:rsidRPr="00B15430">
        <w:rPr>
          <w:rFonts w:ascii="Times New Roman" w:hAnsi="Times New Roman"/>
          <w:sz w:val="22"/>
          <w:szCs w:val="22"/>
          <w:rPrChange w:id="785" w:author="SONIA M HERNANDEZ" w:date="2022-01-10T10:14:00Z">
            <w:rPr>
              <w:rFonts w:ascii="Times New Roman" w:hAnsi="Times New Roman"/>
            </w:rPr>
          </w:rPrChange>
        </w:rPr>
        <w:t>/ Projects</w:t>
      </w:r>
      <w:r w:rsidR="00206CE2" w:rsidRPr="00B15430">
        <w:rPr>
          <w:rFonts w:ascii="Times New Roman" w:hAnsi="Times New Roman"/>
          <w:sz w:val="22"/>
          <w:szCs w:val="22"/>
          <w:rPrChange w:id="786" w:author="SONIA M HERNANDEZ" w:date="2022-01-10T10:14:00Z">
            <w:rPr>
              <w:rFonts w:ascii="Times New Roman" w:hAnsi="Times New Roman"/>
            </w:rPr>
          </w:rPrChange>
        </w:rPr>
        <w:t xml:space="preserve"> </w:t>
      </w:r>
      <w:r w:rsidR="00046F1C" w:rsidRPr="00B15430">
        <w:rPr>
          <w:rFonts w:ascii="Times New Roman" w:hAnsi="Times New Roman"/>
          <w:sz w:val="22"/>
          <w:szCs w:val="22"/>
          <w:rPrChange w:id="787" w:author="SONIA M HERNANDEZ" w:date="2022-01-10T10:14:00Z">
            <w:rPr>
              <w:rFonts w:ascii="Times New Roman" w:hAnsi="Times New Roman"/>
            </w:rPr>
          </w:rPrChange>
        </w:rPr>
        <w:tab/>
      </w:r>
      <w:r w:rsidR="00D64A6B" w:rsidRPr="00B15430">
        <w:rPr>
          <w:rFonts w:ascii="Times New Roman" w:hAnsi="Times New Roman"/>
          <w:sz w:val="22"/>
          <w:szCs w:val="22"/>
          <w:rPrChange w:id="788" w:author="SONIA M HERNANDEZ" w:date="2022-01-10T10:14:00Z">
            <w:rPr>
              <w:rFonts w:ascii="Times New Roman" w:hAnsi="Times New Roman"/>
            </w:rPr>
          </w:rPrChange>
        </w:rPr>
        <w:tab/>
      </w:r>
      <w:r w:rsidR="00EB676E" w:rsidRPr="00B15430">
        <w:rPr>
          <w:rFonts w:ascii="Times New Roman" w:hAnsi="Times New Roman"/>
          <w:sz w:val="22"/>
          <w:szCs w:val="22"/>
          <w:rPrChange w:id="789" w:author="SONIA M HERNANDEZ" w:date="2022-01-10T10:14:00Z">
            <w:rPr>
              <w:rFonts w:ascii="Times New Roman" w:hAnsi="Times New Roman"/>
            </w:rPr>
          </w:rPrChange>
        </w:rPr>
        <w:t>1-101</w:t>
      </w:r>
      <w:r w:rsidR="00EB676E" w:rsidRPr="00B15430">
        <w:rPr>
          <w:rFonts w:ascii="Times New Roman" w:hAnsi="Times New Roman"/>
          <w:sz w:val="22"/>
          <w:szCs w:val="22"/>
          <w:rPrChange w:id="790" w:author="SONIA M HERNANDEZ" w:date="2022-01-10T10:14:00Z">
            <w:rPr>
              <w:rFonts w:ascii="Times New Roman" w:hAnsi="Times New Roman"/>
            </w:rPr>
          </w:rPrChange>
        </w:rPr>
        <w:tab/>
      </w:r>
      <w:r w:rsidR="00EB676E" w:rsidRPr="00B15430">
        <w:rPr>
          <w:rFonts w:ascii="Times New Roman" w:hAnsi="Times New Roman"/>
          <w:sz w:val="22"/>
          <w:szCs w:val="22"/>
          <w:rPrChange w:id="791" w:author="SONIA M HERNANDEZ" w:date="2022-01-10T10:14:00Z">
            <w:rPr>
              <w:rFonts w:ascii="Times New Roman" w:hAnsi="Times New Roman"/>
            </w:rPr>
          </w:rPrChange>
        </w:rPr>
        <w:tab/>
      </w:r>
      <w:r w:rsidR="00046F1C" w:rsidRPr="00B15430">
        <w:rPr>
          <w:rFonts w:ascii="Times New Roman" w:hAnsi="Times New Roman"/>
          <w:sz w:val="22"/>
          <w:szCs w:val="22"/>
          <w:rPrChange w:id="792" w:author="SONIA M HERNANDEZ" w:date="2022-01-10T10:14:00Z">
            <w:rPr>
              <w:rFonts w:ascii="Times New Roman" w:hAnsi="Times New Roman"/>
            </w:rPr>
          </w:rPrChange>
        </w:rPr>
        <w:tab/>
        <w:t>0</w:t>
      </w:r>
      <w:r w:rsidR="002A1205" w:rsidRPr="00B15430">
        <w:rPr>
          <w:rFonts w:ascii="Times New Roman" w:hAnsi="Times New Roman"/>
          <w:sz w:val="22"/>
          <w:szCs w:val="22"/>
          <w:rPrChange w:id="793" w:author="SONIA M HERNANDEZ" w:date="2022-01-10T10:14:00Z">
            <w:rPr>
              <w:rFonts w:ascii="Times New Roman" w:hAnsi="Times New Roman"/>
            </w:rPr>
          </w:rPrChange>
        </w:rPr>
        <w:t>8</w:t>
      </w:r>
      <w:r w:rsidR="00046F1C" w:rsidRPr="00B15430">
        <w:rPr>
          <w:rFonts w:ascii="Times New Roman" w:hAnsi="Times New Roman"/>
          <w:sz w:val="22"/>
          <w:szCs w:val="22"/>
          <w:rPrChange w:id="794" w:author="SONIA M HERNANDEZ" w:date="2022-01-10T10:14:00Z">
            <w:rPr>
              <w:rFonts w:ascii="Times New Roman" w:hAnsi="Times New Roman"/>
            </w:rPr>
          </w:rPrChange>
        </w:rPr>
        <w:t>:00</w:t>
      </w:r>
    </w:p>
    <w:p w14:paraId="52DF4159" w14:textId="43945C44" w:rsidR="00D64A6B" w:rsidRPr="00B15430" w:rsidRDefault="002D3752" w:rsidP="00CF1816">
      <w:pPr>
        <w:suppressAutoHyphens/>
        <w:rPr>
          <w:rFonts w:ascii="Times New Roman" w:hAnsi="Times New Roman"/>
          <w:sz w:val="22"/>
          <w:szCs w:val="22"/>
          <w:rPrChange w:id="795" w:author="SONIA M HERNANDEZ" w:date="2022-01-10T10:14:00Z">
            <w:rPr>
              <w:rFonts w:ascii="Times New Roman" w:hAnsi="Times New Roman"/>
            </w:rPr>
          </w:rPrChange>
        </w:rPr>
      </w:pPr>
      <w:r w:rsidRPr="00B15430">
        <w:rPr>
          <w:rFonts w:ascii="Times New Roman" w:hAnsi="Times New Roman"/>
          <w:sz w:val="22"/>
          <w:szCs w:val="22"/>
          <w:rPrChange w:id="796" w:author="SONIA M HERNANDEZ" w:date="2022-01-10T10:14:00Z">
            <w:rPr>
              <w:rFonts w:ascii="Times New Roman" w:hAnsi="Times New Roman"/>
            </w:rPr>
          </w:rPrChange>
        </w:rPr>
        <w:tab/>
      </w:r>
      <w:r w:rsidR="00002BCD" w:rsidRPr="00B15430">
        <w:rPr>
          <w:rFonts w:ascii="Times New Roman" w:hAnsi="Times New Roman"/>
          <w:sz w:val="22"/>
          <w:szCs w:val="22"/>
          <w:rPrChange w:id="797" w:author="SONIA M HERNANDEZ" w:date="2022-01-10T10:14:00Z">
            <w:rPr>
              <w:rFonts w:ascii="Times New Roman" w:hAnsi="Times New Roman"/>
            </w:rPr>
          </w:rPrChange>
        </w:rPr>
        <w:t xml:space="preserve">  </w:t>
      </w:r>
      <w:r w:rsidR="00CF0B2D" w:rsidRPr="00B15430">
        <w:rPr>
          <w:rFonts w:ascii="Times New Roman" w:hAnsi="Times New Roman"/>
          <w:sz w:val="22"/>
          <w:szCs w:val="22"/>
          <w:rPrChange w:id="798" w:author="SONIA M HERNANDEZ" w:date="2022-01-10T10:14:00Z">
            <w:rPr>
              <w:rFonts w:ascii="Times New Roman" w:hAnsi="Times New Roman"/>
            </w:rPr>
          </w:rPrChange>
        </w:rPr>
        <w:t xml:space="preserve"> </w:t>
      </w:r>
      <w:r w:rsidR="00301ECD" w:rsidRPr="00B15430">
        <w:rPr>
          <w:rFonts w:ascii="Times New Roman" w:hAnsi="Times New Roman"/>
          <w:b/>
          <w:sz w:val="22"/>
          <w:szCs w:val="22"/>
          <w:rPrChange w:id="799" w:author="SONIA M HERNANDEZ" w:date="2022-01-10T10:14:00Z">
            <w:rPr>
              <w:rFonts w:ascii="Times New Roman" w:hAnsi="Times New Roman"/>
              <w:b/>
            </w:rPr>
          </w:rPrChange>
        </w:rPr>
        <w:t>2</w:t>
      </w:r>
      <w:r w:rsidR="004B4C56" w:rsidRPr="00B15430">
        <w:rPr>
          <w:rFonts w:ascii="Times New Roman" w:hAnsi="Times New Roman"/>
          <w:b/>
          <w:sz w:val="22"/>
          <w:szCs w:val="22"/>
          <w:rPrChange w:id="800" w:author="SONIA M HERNANDEZ" w:date="2022-01-10T10:14:00Z">
            <w:rPr>
              <w:rFonts w:ascii="Times New Roman" w:hAnsi="Times New Roman"/>
              <w:b/>
            </w:rPr>
          </w:rPrChange>
        </w:rPr>
        <w:t>8</w:t>
      </w:r>
      <w:r w:rsidR="00E9550E" w:rsidRPr="00B15430">
        <w:rPr>
          <w:rFonts w:ascii="Times New Roman" w:hAnsi="Times New Roman"/>
          <w:sz w:val="22"/>
          <w:szCs w:val="22"/>
          <w:rPrChange w:id="801" w:author="SONIA M HERNANDEZ" w:date="2022-01-10T10:14:00Z">
            <w:rPr>
              <w:rFonts w:ascii="Times New Roman" w:hAnsi="Times New Roman"/>
            </w:rPr>
          </w:rPrChange>
        </w:rPr>
        <w:tab/>
        <w:t>Field trip</w:t>
      </w:r>
      <w:r w:rsidR="00EB676E" w:rsidRPr="00B15430">
        <w:rPr>
          <w:rFonts w:ascii="Times New Roman" w:hAnsi="Times New Roman"/>
          <w:sz w:val="22"/>
          <w:szCs w:val="22"/>
          <w:rPrChange w:id="802" w:author="SONIA M HERNANDEZ" w:date="2022-01-10T10:14:00Z">
            <w:rPr>
              <w:rFonts w:ascii="Times New Roman" w:hAnsi="Times New Roman"/>
            </w:rPr>
          </w:rPrChange>
        </w:rPr>
        <w:t xml:space="preserve"> / Projects</w:t>
      </w:r>
      <w:r w:rsidR="00D64A6B" w:rsidRPr="00B15430">
        <w:rPr>
          <w:rFonts w:ascii="Times New Roman" w:hAnsi="Times New Roman"/>
          <w:sz w:val="22"/>
          <w:szCs w:val="22"/>
          <w:rPrChange w:id="803" w:author="SONIA M HERNANDEZ" w:date="2022-01-10T10:14:00Z">
            <w:rPr>
              <w:rFonts w:ascii="Times New Roman" w:hAnsi="Times New Roman"/>
            </w:rPr>
          </w:rPrChange>
        </w:rPr>
        <w:tab/>
      </w:r>
      <w:r w:rsidR="00D64A6B" w:rsidRPr="00B15430">
        <w:rPr>
          <w:rFonts w:ascii="Times New Roman" w:hAnsi="Times New Roman"/>
          <w:sz w:val="22"/>
          <w:szCs w:val="22"/>
          <w:rPrChange w:id="804" w:author="SONIA M HERNANDEZ" w:date="2022-01-10T10:14:00Z">
            <w:rPr>
              <w:rFonts w:ascii="Times New Roman" w:hAnsi="Times New Roman"/>
            </w:rPr>
          </w:rPrChange>
        </w:rPr>
        <w:tab/>
      </w:r>
      <w:r w:rsidR="00D64A6B" w:rsidRPr="00B15430">
        <w:rPr>
          <w:rFonts w:ascii="Times New Roman" w:hAnsi="Times New Roman"/>
          <w:sz w:val="22"/>
          <w:szCs w:val="22"/>
          <w:rPrChange w:id="805" w:author="SONIA M HERNANDEZ" w:date="2022-01-10T10:14:00Z">
            <w:rPr>
              <w:rFonts w:ascii="Times New Roman" w:hAnsi="Times New Roman"/>
            </w:rPr>
          </w:rPrChange>
        </w:rPr>
        <w:tab/>
      </w:r>
      <w:r w:rsidR="00EB676E" w:rsidRPr="00B15430">
        <w:rPr>
          <w:rFonts w:ascii="Times New Roman" w:hAnsi="Times New Roman"/>
          <w:sz w:val="22"/>
          <w:szCs w:val="22"/>
          <w:rPrChange w:id="806" w:author="SONIA M HERNANDEZ" w:date="2022-01-10T10:14:00Z">
            <w:rPr>
              <w:rFonts w:ascii="Times New Roman" w:hAnsi="Times New Roman"/>
            </w:rPr>
          </w:rPrChange>
        </w:rPr>
        <w:tab/>
        <w:t>TBA</w:t>
      </w:r>
      <w:r w:rsidR="00D64A6B" w:rsidRPr="00B15430">
        <w:rPr>
          <w:rFonts w:ascii="Times New Roman" w:hAnsi="Times New Roman"/>
          <w:sz w:val="22"/>
          <w:szCs w:val="22"/>
          <w:rPrChange w:id="807" w:author="SONIA M HERNANDEZ" w:date="2022-01-10T10:14:00Z">
            <w:rPr>
              <w:rFonts w:ascii="Times New Roman" w:hAnsi="Times New Roman"/>
            </w:rPr>
          </w:rPrChange>
        </w:rPr>
        <w:tab/>
      </w:r>
      <w:r w:rsidR="00D64A6B" w:rsidRPr="00B15430">
        <w:rPr>
          <w:rFonts w:ascii="Times New Roman" w:hAnsi="Times New Roman"/>
          <w:sz w:val="22"/>
          <w:szCs w:val="22"/>
          <w:rPrChange w:id="808" w:author="SONIA M HERNANDEZ" w:date="2022-01-10T10:14:00Z">
            <w:rPr>
              <w:rFonts w:ascii="Times New Roman" w:hAnsi="Times New Roman"/>
            </w:rPr>
          </w:rPrChange>
        </w:rPr>
        <w:tab/>
      </w:r>
      <w:r w:rsidR="00D64A6B" w:rsidRPr="00B15430">
        <w:rPr>
          <w:rFonts w:ascii="Times New Roman" w:hAnsi="Times New Roman"/>
          <w:sz w:val="22"/>
          <w:szCs w:val="22"/>
          <w:rPrChange w:id="809" w:author="SONIA M HERNANDEZ" w:date="2022-01-10T10:14:00Z">
            <w:rPr>
              <w:rFonts w:ascii="Times New Roman" w:hAnsi="Times New Roman"/>
            </w:rPr>
          </w:rPrChange>
        </w:rPr>
        <w:tab/>
        <w:t>08:00</w:t>
      </w:r>
    </w:p>
    <w:p w14:paraId="59DAE5AC" w14:textId="6E7CC921" w:rsidR="001441C3" w:rsidRPr="00B15430" w:rsidRDefault="00832F11" w:rsidP="00EB676E">
      <w:pPr>
        <w:suppressAutoHyphens/>
        <w:rPr>
          <w:rFonts w:ascii="Times New Roman" w:hAnsi="Times New Roman"/>
          <w:sz w:val="22"/>
          <w:szCs w:val="22"/>
          <w:rPrChange w:id="810" w:author="SONIA M HERNANDEZ" w:date="2022-01-10T10:14:00Z">
            <w:rPr>
              <w:rFonts w:ascii="Times New Roman" w:hAnsi="Times New Roman"/>
            </w:rPr>
          </w:rPrChange>
        </w:rPr>
      </w:pPr>
      <w:r w:rsidRPr="00B15430">
        <w:rPr>
          <w:rFonts w:ascii="Times New Roman" w:hAnsi="Times New Roman"/>
          <w:sz w:val="22"/>
          <w:szCs w:val="22"/>
          <w:rPrChange w:id="811" w:author="SONIA M HERNANDEZ" w:date="2022-01-10T10:14:00Z">
            <w:rPr>
              <w:rFonts w:ascii="Times New Roman" w:hAnsi="Times New Roman"/>
            </w:rPr>
          </w:rPrChange>
        </w:rPr>
        <w:tab/>
        <w:t xml:space="preserve">   </w:t>
      </w:r>
      <w:r w:rsidR="00EB676E" w:rsidRPr="00B15430">
        <w:rPr>
          <w:rFonts w:ascii="Times New Roman" w:hAnsi="Times New Roman"/>
          <w:sz w:val="22"/>
          <w:szCs w:val="22"/>
          <w:rPrChange w:id="812" w:author="SONIA M HERNANDEZ" w:date="2022-01-10T10:14:00Z">
            <w:rPr>
              <w:rFonts w:ascii="Times New Roman" w:hAnsi="Times New Roman"/>
            </w:rPr>
          </w:rPrChange>
        </w:rPr>
        <w:t xml:space="preserve"> </w:t>
      </w:r>
      <w:r w:rsidR="001441C3" w:rsidRPr="00B15430">
        <w:rPr>
          <w:rFonts w:ascii="Times New Roman" w:hAnsi="Times New Roman"/>
          <w:sz w:val="22"/>
          <w:szCs w:val="22"/>
          <w:rPrChange w:id="813" w:author="SONIA M HERNANDEZ" w:date="2022-01-10T10:14:00Z">
            <w:rPr>
              <w:rFonts w:ascii="Times New Roman" w:hAnsi="Times New Roman"/>
            </w:rPr>
          </w:rPrChange>
        </w:rPr>
        <w:tab/>
      </w:r>
    </w:p>
    <w:p w14:paraId="5D83F3AA" w14:textId="175F1B73" w:rsidR="008E0493" w:rsidRPr="00B15430" w:rsidRDefault="00E50DDF" w:rsidP="003243E7">
      <w:pPr>
        <w:pStyle w:val="EndnoteText"/>
        <w:suppressAutoHyphens/>
        <w:rPr>
          <w:rFonts w:ascii="Times New Roman" w:hAnsi="Times New Roman"/>
          <w:sz w:val="22"/>
          <w:szCs w:val="22"/>
          <w:lang w:val="fr-FR"/>
          <w:rPrChange w:id="814" w:author="SONIA M HERNANDEZ" w:date="2022-01-10T10:14:00Z">
            <w:rPr>
              <w:rFonts w:ascii="Times New Roman" w:hAnsi="Times New Roman"/>
              <w:lang w:val="fr-FR"/>
            </w:rPr>
          </w:rPrChange>
        </w:rPr>
      </w:pPr>
      <w:r w:rsidRPr="00B15430">
        <w:rPr>
          <w:rFonts w:ascii="Times New Roman" w:hAnsi="Times New Roman"/>
          <w:b/>
          <w:sz w:val="22"/>
          <w:szCs w:val="22"/>
          <w:rPrChange w:id="815" w:author="SONIA M HERNANDEZ" w:date="2022-01-10T10:14:00Z">
            <w:rPr>
              <w:rFonts w:ascii="Times New Roman" w:hAnsi="Times New Roman"/>
              <w:b/>
            </w:rPr>
          </w:rPrChange>
        </w:rPr>
        <w:t>Feb</w:t>
      </w:r>
      <w:r w:rsidRPr="00B15430">
        <w:rPr>
          <w:rFonts w:ascii="Times New Roman" w:hAnsi="Times New Roman"/>
          <w:b/>
          <w:sz w:val="22"/>
          <w:szCs w:val="22"/>
          <w:rPrChange w:id="816" w:author="SONIA M HERNANDEZ" w:date="2022-01-10T10:14:00Z">
            <w:rPr>
              <w:rFonts w:ascii="Times New Roman" w:hAnsi="Times New Roman"/>
              <w:b/>
            </w:rPr>
          </w:rPrChange>
        </w:rPr>
        <w:tab/>
      </w:r>
      <w:r w:rsidR="000549DB" w:rsidRPr="00B15430">
        <w:rPr>
          <w:rFonts w:ascii="Times New Roman" w:hAnsi="Times New Roman"/>
          <w:b/>
          <w:sz w:val="22"/>
          <w:szCs w:val="22"/>
          <w:rPrChange w:id="817" w:author="SONIA M HERNANDEZ" w:date="2022-01-10T10:14:00Z">
            <w:rPr>
              <w:rFonts w:ascii="Times New Roman" w:hAnsi="Times New Roman"/>
              <w:b/>
            </w:rPr>
          </w:rPrChange>
        </w:rPr>
        <w:t xml:space="preserve">   </w:t>
      </w:r>
      <w:r w:rsidR="00CF0B2D" w:rsidRPr="00B15430">
        <w:rPr>
          <w:rFonts w:ascii="Times New Roman" w:hAnsi="Times New Roman"/>
          <w:b/>
          <w:sz w:val="22"/>
          <w:szCs w:val="22"/>
          <w:rPrChange w:id="818" w:author="SONIA M HERNANDEZ" w:date="2022-01-10T10:14:00Z">
            <w:rPr>
              <w:rFonts w:ascii="Times New Roman" w:hAnsi="Times New Roman"/>
              <w:b/>
            </w:rPr>
          </w:rPrChange>
        </w:rPr>
        <w:t xml:space="preserve"> </w:t>
      </w:r>
      <w:r w:rsidR="004B4C56" w:rsidRPr="00B15430">
        <w:rPr>
          <w:rFonts w:ascii="Times New Roman" w:hAnsi="Times New Roman"/>
          <w:b/>
          <w:sz w:val="22"/>
          <w:szCs w:val="22"/>
          <w:rPrChange w:id="819" w:author="SONIA M HERNANDEZ" w:date="2022-01-10T10:14:00Z">
            <w:rPr>
              <w:rFonts w:ascii="Times New Roman" w:hAnsi="Times New Roman"/>
              <w:b/>
            </w:rPr>
          </w:rPrChange>
        </w:rPr>
        <w:t>4</w:t>
      </w:r>
      <w:r w:rsidR="001441C3" w:rsidRPr="00B15430">
        <w:rPr>
          <w:rFonts w:ascii="Times New Roman" w:hAnsi="Times New Roman"/>
          <w:b/>
          <w:sz w:val="22"/>
          <w:szCs w:val="22"/>
          <w:rPrChange w:id="820" w:author="SONIA M HERNANDEZ" w:date="2022-01-10T10:14:00Z">
            <w:rPr>
              <w:rFonts w:ascii="Times New Roman" w:hAnsi="Times New Roman"/>
              <w:b/>
            </w:rPr>
          </w:rPrChange>
        </w:rPr>
        <w:tab/>
      </w:r>
      <w:proofErr w:type="spellStart"/>
      <w:r w:rsidR="009303A2" w:rsidRPr="00B15430">
        <w:rPr>
          <w:rFonts w:ascii="Times New Roman" w:hAnsi="Times New Roman"/>
          <w:sz w:val="22"/>
          <w:szCs w:val="22"/>
          <w:lang w:val="fr-FR"/>
          <w:rPrChange w:id="821" w:author="SONIA M HERNANDEZ" w:date="2022-01-10T10:14:00Z">
            <w:rPr>
              <w:rFonts w:ascii="Times New Roman" w:hAnsi="Times New Roman"/>
              <w:lang w:val="fr-FR"/>
            </w:rPr>
          </w:rPrChange>
        </w:rPr>
        <w:t>Anatomy</w:t>
      </w:r>
      <w:proofErr w:type="spellEnd"/>
      <w:r w:rsidR="009303A2" w:rsidRPr="00B15430">
        <w:rPr>
          <w:rFonts w:ascii="Times New Roman" w:hAnsi="Times New Roman"/>
          <w:sz w:val="22"/>
          <w:szCs w:val="22"/>
          <w:lang w:val="fr-FR"/>
          <w:rPrChange w:id="822" w:author="SONIA M HERNANDEZ" w:date="2022-01-10T10:14:00Z">
            <w:rPr>
              <w:rFonts w:ascii="Times New Roman" w:hAnsi="Times New Roman"/>
              <w:lang w:val="fr-FR"/>
            </w:rPr>
          </w:rPrChange>
        </w:rPr>
        <w:t xml:space="preserve">/Dissection </w:t>
      </w:r>
      <w:proofErr w:type="spellStart"/>
      <w:r w:rsidR="009303A2" w:rsidRPr="00B15430">
        <w:rPr>
          <w:rFonts w:ascii="Times New Roman" w:hAnsi="Times New Roman"/>
          <w:sz w:val="22"/>
          <w:szCs w:val="22"/>
          <w:lang w:val="fr-FR"/>
          <w:rPrChange w:id="823" w:author="SONIA M HERNANDEZ" w:date="2022-01-10T10:14:00Z">
            <w:rPr>
              <w:rFonts w:ascii="Times New Roman" w:hAnsi="Times New Roman"/>
              <w:lang w:val="fr-FR"/>
            </w:rPr>
          </w:rPrChange>
        </w:rPr>
        <w:t>Lab</w:t>
      </w:r>
      <w:proofErr w:type="spellEnd"/>
      <w:r w:rsidR="002B46D5" w:rsidRPr="00B15430">
        <w:rPr>
          <w:rFonts w:ascii="Times New Roman" w:hAnsi="Times New Roman"/>
          <w:sz w:val="22"/>
          <w:szCs w:val="22"/>
          <w:lang w:val="fr-FR"/>
          <w:rPrChange w:id="824" w:author="SONIA M HERNANDEZ" w:date="2022-01-10T10:14:00Z">
            <w:rPr>
              <w:rFonts w:ascii="Times New Roman" w:hAnsi="Times New Roman"/>
              <w:lang w:val="fr-FR"/>
            </w:rPr>
          </w:rPrChange>
        </w:rPr>
        <w:tab/>
      </w:r>
      <w:r w:rsidR="008E0493" w:rsidRPr="00B15430">
        <w:rPr>
          <w:rFonts w:ascii="Times New Roman" w:hAnsi="Times New Roman"/>
          <w:sz w:val="22"/>
          <w:szCs w:val="22"/>
          <w:lang w:val="fr-FR"/>
          <w:rPrChange w:id="825" w:author="SONIA M HERNANDEZ" w:date="2022-01-10T10:14:00Z">
            <w:rPr>
              <w:rFonts w:ascii="Times New Roman" w:hAnsi="Times New Roman"/>
              <w:lang w:val="fr-FR"/>
            </w:rPr>
          </w:rPrChange>
        </w:rPr>
        <w:tab/>
      </w:r>
      <w:r w:rsidR="00832F11" w:rsidRPr="00B15430">
        <w:rPr>
          <w:rFonts w:ascii="Times New Roman" w:hAnsi="Times New Roman"/>
          <w:sz w:val="22"/>
          <w:szCs w:val="22"/>
          <w:lang w:val="fr-FR"/>
          <w:rPrChange w:id="826" w:author="SONIA M HERNANDEZ" w:date="2022-01-10T10:14:00Z">
            <w:rPr>
              <w:rFonts w:ascii="Times New Roman" w:hAnsi="Times New Roman"/>
              <w:lang w:val="fr-FR"/>
            </w:rPr>
          </w:rPrChange>
        </w:rPr>
        <w:tab/>
      </w:r>
      <w:r w:rsidR="00EB676E" w:rsidRPr="00B15430">
        <w:rPr>
          <w:rFonts w:ascii="Times New Roman" w:hAnsi="Times New Roman"/>
          <w:sz w:val="22"/>
          <w:szCs w:val="22"/>
          <w:lang w:val="fr-FR"/>
          <w:rPrChange w:id="827" w:author="SONIA M HERNANDEZ" w:date="2022-01-10T10:14:00Z">
            <w:rPr>
              <w:rFonts w:ascii="Times New Roman" w:hAnsi="Times New Roman"/>
              <w:lang w:val="fr-FR"/>
            </w:rPr>
          </w:rPrChange>
        </w:rPr>
        <w:t>TBA</w:t>
      </w:r>
      <w:r w:rsidR="00832F11" w:rsidRPr="00B15430">
        <w:rPr>
          <w:rFonts w:ascii="Times New Roman" w:hAnsi="Times New Roman"/>
          <w:sz w:val="22"/>
          <w:szCs w:val="22"/>
          <w:lang w:val="fr-FR"/>
          <w:rPrChange w:id="828" w:author="SONIA M HERNANDEZ" w:date="2022-01-10T10:14:00Z">
            <w:rPr>
              <w:rFonts w:ascii="Times New Roman" w:hAnsi="Times New Roman"/>
              <w:lang w:val="fr-FR"/>
            </w:rPr>
          </w:rPrChange>
        </w:rPr>
        <w:tab/>
      </w:r>
      <w:r w:rsidR="00832F11" w:rsidRPr="00B15430">
        <w:rPr>
          <w:rFonts w:ascii="Times New Roman" w:hAnsi="Times New Roman"/>
          <w:sz w:val="22"/>
          <w:szCs w:val="22"/>
          <w:lang w:val="fr-FR"/>
          <w:rPrChange w:id="829" w:author="SONIA M HERNANDEZ" w:date="2022-01-10T10:14:00Z">
            <w:rPr>
              <w:rFonts w:ascii="Times New Roman" w:hAnsi="Times New Roman"/>
              <w:lang w:val="fr-FR"/>
            </w:rPr>
          </w:rPrChange>
        </w:rPr>
        <w:tab/>
      </w:r>
      <w:r w:rsidR="00832F11" w:rsidRPr="00B15430">
        <w:rPr>
          <w:rFonts w:ascii="Times New Roman" w:hAnsi="Times New Roman"/>
          <w:sz w:val="22"/>
          <w:szCs w:val="22"/>
          <w:lang w:val="fr-FR"/>
          <w:rPrChange w:id="830" w:author="SONIA M HERNANDEZ" w:date="2022-01-10T10:14:00Z">
            <w:rPr>
              <w:rFonts w:ascii="Times New Roman" w:hAnsi="Times New Roman"/>
              <w:lang w:val="fr-FR"/>
            </w:rPr>
          </w:rPrChange>
        </w:rPr>
        <w:tab/>
        <w:t>08 :00</w:t>
      </w:r>
    </w:p>
    <w:p w14:paraId="282DB7CB" w14:textId="0FEFDD27" w:rsidR="00832F11" w:rsidRPr="00B15430" w:rsidRDefault="00832F11" w:rsidP="003243E7">
      <w:pPr>
        <w:pStyle w:val="EndnoteText"/>
        <w:suppressAutoHyphens/>
        <w:rPr>
          <w:rFonts w:ascii="Times New Roman" w:hAnsi="Times New Roman"/>
          <w:b/>
          <w:sz w:val="22"/>
          <w:szCs w:val="22"/>
          <w:lang w:val="fr-FR"/>
          <w:rPrChange w:id="831" w:author="SONIA M HERNANDEZ" w:date="2022-01-10T10:14:00Z">
            <w:rPr>
              <w:rFonts w:ascii="Times New Roman" w:hAnsi="Times New Roman"/>
              <w:b/>
              <w:lang w:val="fr-FR"/>
            </w:rPr>
          </w:rPrChange>
        </w:rPr>
      </w:pPr>
      <w:r w:rsidRPr="00B15430">
        <w:rPr>
          <w:rFonts w:ascii="Times New Roman" w:hAnsi="Times New Roman"/>
          <w:sz w:val="22"/>
          <w:szCs w:val="22"/>
          <w:lang w:val="fr-FR"/>
          <w:rPrChange w:id="832" w:author="SONIA M HERNANDEZ" w:date="2022-01-10T10:14:00Z">
            <w:rPr>
              <w:rFonts w:ascii="Times New Roman" w:hAnsi="Times New Roman"/>
              <w:lang w:val="fr-FR"/>
            </w:rPr>
          </w:rPrChange>
        </w:rPr>
        <w:tab/>
        <w:t xml:space="preserve">  1</w:t>
      </w:r>
      <w:r w:rsidR="004B4C56" w:rsidRPr="00B15430">
        <w:rPr>
          <w:rFonts w:ascii="Times New Roman" w:hAnsi="Times New Roman"/>
          <w:sz w:val="22"/>
          <w:szCs w:val="22"/>
          <w:lang w:val="fr-FR"/>
          <w:rPrChange w:id="833" w:author="SONIA M HERNANDEZ" w:date="2022-01-10T10:14:00Z">
            <w:rPr>
              <w:rFonts w:ascii="Times New Roman" w:hAnsi="Times New Roman"/>
              <w:lang w:val="fr-FR"/>
            </w:rPr>
          </w:rPrChange>
        </w:rPr>
        <w:t>1</w:t>
      </w:r>
      <w:r w:rsidRPr="00B15430">
        <w:rPr>
          <w:rFonts w:ascii="Times New Roman" w:hAnsi="Times New Roman"/>
          <w:sz w:val="22"/>
          <w:szCs w:val="22"/>
          <w:lang w:val="fr-FR"/>
          <w:rPrChange w:id="834" w:author="SONIA M HERNANDEZ" w:date="2022-01-10T10:14:00Z">
            <w:rPr>
              <w:rFonts w:ascii="Times New Roman" w:hAnsi="Times New Roman"/>
              <w:lang w:val="fr-FR"/>
            </w:rPr>
          </w:rPrChange>
        </w:rPr>
        <w:tab/>
      </w:r>
      <w:r w:rsidR="009B4A9F" w:rsidRPr="00B15430">
        <w:rPr>
          <w:rFonts w:ascii="Times New Roman" w:hAnsi="Times New Roman"/>
          <w:b/>
          <w:sz w:val="22"/>
          <w:szCs w:val="22"/>
          <w:lang w:val="fr-FR"/>
          <w:rPrChange w:id="835" w:author="SONIA M HERNANDEZ" w:date="2022-01-10T10:14:00Z">
            <w:rPr>
              <w:rFonts w:ascii="Times New Roman" w:hAnsi="Times New Roman"/>
              <w:b/>
              <w:lang w:val="fr-FR"/>
            </w:rPr>
          </w:rPrChange>
        </w:rPr>
        <w:t>Lecture Exam I</w:t>
      </w:r>
      <w:r w:rsidRPr="00B15430">
        <w:rPr>
          <w:rFonts w:ascii="Times New Roman" w:hAnsi="Times New Roman"/>
          <w:b/>
          <w:sz w:val="22"/>
          <w:szCs w:val="22"/>
          <w:lang w:val="fr-FR"/>
          <w:rPrChange w:id="836" w:author="SONIA M HERNANDEZ" w:date="2022-01-10T10:14:00Z">
            <w:rPr>
              <w:rFonts w:ascii="Times New Roman" w:hAnsi="Times New Roman"/>
              <w:b/>
              <w:lang w:val="fr-FR"/>
            </w:rPr>
          </w:rPrChange>
        </w:rPr>
        <w:tab/>
      </w:r>
      <w:r w:rsidRPr="00B15430">
        <w:rPr>
          <w:rFonts w:ascii="Times New Roman" w:hAnsi="Times New Roman"/>
          <w:b/>
          <w:sz w:val="22"/>
          <w:szCs w:val="22"/>
          <w:lang w:val="fr-FR"/>
          <w:rPrChange w:id="837" w:author="SONIA M HERNANDEZ" w:date="2022-01-10T10:14:00Z">
            <w:rPr>
              <w:rFonts w:ascii="Times New Roman" w:hAnsi="Times New Roman"/>
              <w:b/>
              <w:lang w:val="fr-FR"/>
            </w:rPr>
          </w:rPrChange>
        </w:rPr>
        <w:tab/>
      </w:r>
      <w:r w:rsidRPr="00B15430">
        <w:rPr>
          <w:rFonts w:ascii="Times New Roman" w:hAnsi="Times New Roman"/>
          <w:b/>
          <w:sz w:val="22"/>
          <w:szCs w:val="22"/>
          <w:lang w:val="fr-FR"/>
          <w:rPrChange w:id="838" w:author="SONIA M HERNANDEZ" w:date="2022-01-10T10:14:00Z">
            <w:rPr>
              <w:rFonts w:ascii="Times New Roman" w:hAnsi="Times New Roman"/>
              <w:b/>
              <w:lang w:val="fr-FR"/>
            </w:rPr>
          </w:rPrChange>
        </w:rPr>
        <w:tab/>
      </w:r>
      <w:r w:rsidRPr="00B15430">
        <w:rPr>
          <w:rFonts w:ascii="Times New Roman" w:hAnsi="Times New Roman"/>
          <w:b/>
          <w:sz w:val="22"/>
          <w:szCs w:val="22"/>
          <w:lang w:val="fr-FR"/>
          <w:rPrChange w:id="839" w:author="SONIA M HERNANDEZ" w:date="2022-01-10T10:14:00Z">
            <w:rPr>
              <w:rFonts w:ascii="Times New Roman" w:hAnsi="Times New Roman"/>
              <w:b/>
              <w:lang w:val="fr-FR"/>
            </w:rPr>
          </w:rPrChange>
        </w:rPr>
        <w:tab/>
      </w:r>
      <w:r w:rsidR="00424BEC" w:rsidRPr="00B15430">
        <w:rPr>
          <w:rFonts w:ascii="Times New Roman" w:hAnsi="Times New Roman"/>
          <w:sz w:val="22"/>
          <w:szCs w:val="22"/>
          <w:rPrChange w:id="840" w:author="SONIA M HERNANDEZ" w:date="2022-01-10T10:14:00Z">
            <w:rPr>
              <w:rFonts w:ascii="Times New Roman" w:hAnsi="Times New Roman"/>
            </w:rPr>
          </w:rPrChange>
        </w:rPr>
        <w:t>1-101</w:t>
      </w:r>
      <w:r w:rsidR="00424BEC" w:rsidRPr="00B15430">
        <w:rPr>
          <w:rFonts w:ascii="Times New Roman" w:hAnsi="Times New Roman"/>
          <w:sz w:val="22"/>
          <w:szCs w:val="22"/>
          <w:rPrChange w:id="841" w:author="SONIA M HERNANDEZ" w:date="2022-01-10T10:14:00Z">
            <w:rPr>
              <w:rFonts w:ascii="Times New Roman" w:hAnsi="Times New Roman"/>
            </w:rPr>
          </w:rPrChange>
        </w:rPr>
        <w:tab/>
      </w:r>
      <w:r w:rsidR="00424BEC" w:rsidRPr="00B15430">
        <w:rPr>
          <w:rFonts w:ascii="Times New Roman" w:hAnsi="Times New Roman"/>
          <w:sz w:val="22"/>
          <w:szCs w:val="22"/>
          <w:rPrChange w:id="842" w:author="SONIA M HERNANDEZ" w:date="2022-01-10T10:14:00Z">
            <w:rPr>
              <w:rFonts w:ascii="Times New Roman" w:hAnsi="Times New Roman"/>
            </w:rPr>
          </w:rPrChange>
        </w:rPr>
        <w:tab/>
      </w:r>
      <w:r w:rsidR="005D40BB" w:rsidRPr="00B15430">
        <w:rPr>
          <w:rFonts w:ascii="Times New Roman" w:hAnsi="Times New Roman"/>
          <w:bCs/>
          <w:sz w:val="22"/>
          <w:szCs w:val="22"/>
          <w:lang w:val="fr-FR"/>
          <w:rPrChange w:id="843" w:author="SONIA M HERNANDEZ" w:date="2022-01-10T10:14:00Z">
            <w:rPr>
              <w:rFonts w:ascii="Times New Roman" w:hAnsi="Times New Roman"/>
              <w:bCs/>
              <w:lang w:val="fr-FR"/>
            </w:rPr>
          </w:rPrChange>
        </w:rPr>
        <w:tab/>
      </w:r>
      <w:r w:rsidR="005D40BB" w:rsidRPr="00B15430">
        <w:rPr>
          <w:rFonts w:ascii="Times New Roman" w:hAnsi="Times New Roman"/>
          <w:bCs/>
          <w:sz w:val="22"/>
          <w:szCs w:val="22"/>
          <w:lang w:val="fr-FR"/>
          <w:rPrChange w:id="844" w:author="SONIA M HERNANDEZ" w:date="2022-01-10T10:14:00Z">
            <w:rPr>
              <w:rFonts w:ascii="Times New Roman" w:hAnsi="Times New Roman"/>
              <w:bCs/>
              <w:lang w:val="fr-FR"/>
            </w:rPr>
          </w:rPrChange>
        </w:rPr>
        <w:tab/>
      </w:r>
      <w:r w:rsidR="00C05A82" w:rsidRPr="00B15430">
        <w:rPr>
          <w:rFonts w:ascii="Times New Roman" w:hAnsi="Times New Roman"/>
          <w:bCs/>
          <w:sz w:val="22"/>
          <w:szCs w:val="22"/>
          <w:lang w:val="fr-FR"/>
          <w:rPrChange w:id="845" w:author="SONIA M HERNANDEZ" w:date="2022-01-10T10:14:00Z">
            <w:rPr>
              <w:rFonts w:ascii="Times New Roman" w:hAnsi="Times New Roman"/>
              <w:bCs/>
              <w:lang w:val="fr-FR"/>
            </w:rPr>
          </w:rPrChange>
        </w:rPr>
        <w:t>08 :00</w:t>
      </w:r>
    </w:p>
    <w:p w14:paraId="601E2143" w14:textId="19FAB8F6" w:rsidR="00E9550E" w:rsidRPr="00B15430" w:rsidRDefault="00CF0B2D" w:rsidP="00EB676E">
      <w:pPr>
        <w:pStyle w:val="EndnoteText"/>
        <w:suppressAutoHyphens/>
        <w:ind w:left="720"/>
        <w:rPr>
          <w:rFonts w:ascii="Times New Roman" w:hAnsi="Times New Roman"/>
          <w:sz w:val="22"/>
          <w:szCs w:val="22"/>
          <w:rPrChange w:id="846" w:author="SONIA M HERNANDEZ" w:date="2022-01-10T10:14:00Z">
            <w:rPr>
              <w:rFonts w:ascii="Times New Roman" w:hAnsi="Times New Roman"/>
            </w:rPr>
          </w:rPrChange>
        </w:rPr>
      </w:pPr>
      <w:r w:rsidRPr="00B15430">
        <w:rPr>
          <w:rFonts w:ascii="Times New Roman" w:hAnsi="Times New Roman"/>
          <w:sz w:val="22"/>
          <w:szCs w:val="22"/>
          <w:rPrChange w:id="847" w:author="SONIA M HERNANDEZ" w:date="2022-01-10T10:14:00Z">
            <w:rPr>
              <w:rFonts w:ascii="Times New Roman" w:hAnsi="Times New Roman"/>
            </w:rPr>
          </w:rPrChange>
        </w:rPr>
        <w:t xml:space="preserve"> </w:t>
      </w:r>
      <w:r w:rsidR="00543666" w:rsidRPr="00B15430">
        <w:rPr>
          <w:rFonts w:ascii="Times New Roman" w:hAnsi="Times New Roman"/>
          <w:sz w:val="22"/>
          <w:szCs w:val="22"/>
          <w:rPrChange w:id="848" w:author="SONIA M HERNANDEZ" w:date="2022-01-10T10:14:00Z">
            <w:rPr>
              <w:rFonts w:ascii="Times New Roman" w:hAnsi="Times New Roman"/>
            </w:rPr>
          </w:rPrChange>
        </w:rPr>
        <w:t xml:space="preserve"> </w:t>
      </w:r>
      <w:r w:rsidR="00EB676E" w:rsidRPr="00B15430">
        <w:rPr>
          <w:rFonts w:ascii="Times New Roman" w:hAnsi="Times New Roman"/>
          <w:sz w:val="22"/>
          <w:szCs w:val="22"/>
          <w:lang w:val="fr-FR"/>
          <w:rPrChange w:id="849" w:author="SONIA M HERNANDEZ" w:date="2022-01-10T10:14:00Z">
            <w:rPr>
              <w:rFonts w:ascii="Times New Roman" w:hAnsi="Times New Roman"/>
              <w:lang w:val="fr-FR"/>
            </w:rPr>
          </w:rPrChange>
        </w:rPr>
        <w:t>1</w:t>
      </w:r>
      <w:r w:rsidR="004B4C56" w:rsidRPr="00B15430">
        <w:rPr>
          <w:rFonts w:ascii="Times New Roman" w:hAnsi="Times New Roman"/>
          <w:sz w:val="22"/>
          <w:szCs w:val="22"/>
          <w:lang w:val="fr-FR"/>
          <w:rPrChange w:id="850" w:author="SONIA M HERNANDEZ" w:date="2022-01-10T10:14:00Z">
            <w:rPr>
              <w:rFonts w:ascii="Times New Roman" w:hAnsi="Times New Roman"/>
              <w:lang w:val="fr-FR"/>
            </w:rPr>
          </w:rPrChange>
        </w:rPr>
        <w:t>8</w:t>
      </w:r>
      <w:r w:rsidR="00543666" w:rsidRPr="00B15430">
        <w:rPr>
          <w:rFonts w:ascii="Times New Roman" w:hAnsi="Times New Roman"/>
          <w:sz w:val="22"/>
          <w:szCs w:val="22"/>
          <w:lang w:val="fr-FR"/>
          <w:rPrChange w:id="851" w:author="SONIA M HERNANDEZ" w:date="2022-01-10T10:14:00Z">
            <w:rPr>
              <w:rFonts w:ascii="Times New Roman" w:hAnsi="Times New Roman"/>
              <w:lang w:val="fr-FR"/>
            </w:rPr>
          </w:rPrChange>
        </w:rPr>
        <w:tab/>
      </w:r>
      <w:r w:rsidR="009B4A9F" w:rsidRPr="00B15430">
        <w:rPr>
          <w:rFonts w:ascii="Times New Roman" w:hAnsi="Times New Roman"/>
          <w:sz w:val="22"/>
          <w:szCs w:val="22"/>
          <w:lang w:val="fr-FR"/>
          <w:rPrChange w:id="852" w:author="SONIA M HERNANDEZ" w:date="2022-01-10T10:14:00Z">
            <w:rPr>
              <w:rFonts w:ascii="Times New Roman" w:hAnsi="Times New Roman"/>
              <w:lang w:val="fr-FR"/>
            </w:rPr>
          </w:rPrChange>
        </w:rPr>
        <w:t xml:space="preserve">Field trip / </w:t>
      </w:r>
      <w:proofErr w:type="spellStart"/>
      <w:r w:rsidR="009B4A9F" w:rsidRPr="00B15430">
        <w:rPr>
          <w:rFonts w:ascii="Times New Roman" w:hAnsi="Times New Roman"/>
          <w:sz w:val="22"/>
          <w:szCs w:val="22"/>
          <w:lang w:val="fr-FR"/>
          <w:rPrChange w:id="853" w:author="SONIA M HERNANDEZ" w:date="2022-01-10T10:14:00Z">
            <w:rPr>
              <w:rFonts w:ascii="Times New Roman" w:hAnsi="Times New Roman"/>
              <w:lang w:val="fr-FR"/>
            </w:rPr>
          </w:rPrChange>
        </w:rPr>
        <w:t>Projects</w:t>
      </w:r>
      <w:proofErr w:type="spellEnd"/>
      <w:r w:rsidR="00C05A82" w:rsidRPr="00B15430">
        <w:rPr>
          <w:rFonts w:ascii="Times New Roman" w:hAnsi="Times New Roman"/>
          <w:sz w:val="22"/>
          <w:szCs w:val="22"/>
          <w:lang w:val="fr-FR"/>
          <w:rPrChange w:id="854" w:author="SONIA M HERNANDEZ" w:date="2022-01-10T10:14:00Z">
            <w:rPr>
              <w:rFonts w:ascii="Times New Roman" w:hAnsi="Times New Roman"/>
              <w:lang w:val="fr-FR"/>
            </w:rPr>
          </w:rPrChange>
        </w:rPr>
        <w:tab/>
      </w:r>
      <w:r w:rsidR="00C05A82" w:rsidRPr="00B15430">
        <w:rPr>
          <w:rFonts w:ascii="Times New Roman" w:hAnsi="Times New Roman"/>
          <w:sz w:val="22"/>
          <w:szCs w:val="22"/>
          <w:lang w:val="fr-FR"/>
          <w:rPrChange w:id="855" w:author="SONIA M HERNANDEZ" w:date="2022-01-10T10:14:00Z">
            <w:rPr>
              <w:rFonts w:ascii="Times New Roman" w:hAnsi="Times New Roman"/>
              <w:lang w:val="fr-FR"/>
            </w:rPr>
          </w:rPrChange>
        </w:rPr>
        <w:tab/>
      </w:r>
      <w:r w:rsidR="00C05A82" w:rsidRPr="00B15430">
        <w:rPr>
          <w:rFonts w:ascii="Times New Roman" w:hAnsi="Times New Roman"/>
          <w:sz w:val="22"/>
          <w:szCs w:val="22"/>
          <w:lang w:val="fr-FR"/>
          <w:rPrChange w:id="856" w:author="SONIA M HERNANDEZ" w:date="2022-01-10T10:14:00Z">
            <w:rPr>
              <w:rFonts w:ascii="Times New Roman" w:hAnsi="Times New Roman"/>
              <w:lang w:val="fr-FR"/>
            </w:rPr>
          </w:rPrChange>
        </w:rPr>
        <w:tab/>
      </w:r>
      <w:r w:rsidR="00C05A82" w:rsidRPr="00B15430">
        <w:rPr>
          <w:rFonts w:ascii="Times New Roman" w:hAnsi="Times New Roman"/>
          <w:sz w:val="22"/>
          <w:szCs w:val="22"/>
          <w:lang w:val="fr-FR"/>
          <w:rPrChange w:id="857" w:author="SONIA M HERNANDEZ" w:date="2022-01-10T10:14:00Z">
            <w:rPr>
              <w:rFonts w:ascii="Times New Roman" w:hAnsi="Times New Roman"/>
              <w:lang w:val="fr-FR"/>
            </w:rPr>
          </w:rPrChange>
        </w:rPr>
        <w:tab/>
      </w:r>
      <w:r w:rsidR="001579F2" w:rsidRPr="00B15430">
        <w:rPr>
          <w:rFonts w:ascii="Times New Roman" w:hAnsi="Times New Roman"/>
          <w:sz w:val="22"/>
          <w:szCs w:val="22"/>
          <w:lang w:val="fr-FR"/>
          <w:rPrChange w:id="858" w:author="SONIA M HERNANDEZ" w:date="2022-01-10T10:14:00Z">
            <w:rPr>
              <w:rFonts w:ascii="Times New Roman" w:hAnsi="Times New Roman"/>
              <w:lang w:val="fr-FR"/>
            </w:rPr>
          </w:rPrChange>
        </w:rPr>
        <w:t>TBA</w:t>
      </w:r>
      <w:r w:rsidR="00C05A82" w:rsidRPr="00B15430">
        <w:rPr>
          <w:rFonts w:ascii="Times New Roman" w:hAnsi="Times New Roman"/>
          <w:sz w:val="22"/>
          <w:szCs w:val="22"/>
          <w:lang w:val="fr-FR"/>
          <w:rPrChange w:id="859" w:author="SONIA M HERNANDEZ" w:date="2022-01-10T10:14:00Z">
            <w:rPr>
              <w:rFonts w:ascii="Times New Roman" w:hAnsi="Times New Roman"/>
              <w:lang w:val="fr-FR"/>
            </w:rPr>
          </w:rPrChange>
        </w:rPr>
        <w:tab/>
      </w:r>
      <w:r w:rsidR="00C05A82" w:rsidRPr="00B15430">
        <w:rPr>
          <w:rFonts w:ascii="Times New Roman" w:hAnsi="Times New Roman"/>
          <w:sz w:val="22"/>
          <w:szCs w:val="22"/>
          <w:lang w:val="fr-FR"/>
          <w:rPrChange w:id="860" w:author="SONIA M HERNANDEZ" w:date="2022-01-10T10:14:00Z">
            <w:rPr>
              <w:rFonts w:ascii="Times New Roman" w:hAnsi="Times New Roman"/>
              <w:lang w:val="fr-FR"/>
            </w:rPr>
          </w:rPrChange>
        </w:rPr>
        <w:tab/>
      </w:r>
    </w:p>
    <w:p w14:paraId="697C0FC3" w14:textId="1A7D35A7" w:rsidR="00046F1C" w:rsidRPr="00B15430" w:rsidRDefault="001441C3" w:rsidP="00046F1C">
      <w:pPr>
        <w:suppressAutoHyphens/>
        <w:rPr>
          <w:rFonts w:ascii="Times New Roman" w:hAnsi="Times New Roman"/>
          <w:sz w:val="22"/>
          <w:szCs w:val="22"/>
          <w:lang w:val="fr-FR"/>
          <w:rPrChange w:id="861" w:author="SONIA M HERNANDEZ" w:date="2022-01-10T10:14:00Z">
            <w:rPr>
              <w:rFonts w:ascii="Times New Roman" w:hAnsi="Times New Roman"/>
              <w:lang w:val="fr-FR"/>
            </w:rPr>
          </w:rPrChange>
        </w:rPr>
      </w:pPr>
      <w:r w:rsidRPr="00B15430">
        <w:rPr>
          <w:rFonts w:ascii="Times New Roman" w:hAnsi="Times New Roman"/>
          <w:sz w:val="22"/>
          <w:szCs w:val="22"/>
          <w:lang w:val="fr-FR"/>
          <w:rPrChange w:id="862" w:author="SONIA M HERNANDEZ" w:date="2022-01-10T10:14:00Z">
            <w:rPr>
              <w:rFonts w:ascii="Times New Roman" w:hAnsi="Times New Roman"/>
              <w:lang w:val="fr-FR"/>
            </w:rPr>
          </w:rPrChange>
        </w:rPr>
        <w:tab/>
      </w:r>
      <w:r w:rsidR="00002BCD" w:rsidRPr="00B15430">
        <w:rPr>
          <w:rFonts w:ascii="Times New Roman" w:hAnsi="Times New Roman"/>
          <w:sz w:val="22"/>
          <w:szCs w:val="22"/>
          <w:lang w:val="fr-FR"/>
          <w:rPrChange w:id="863" w:author="SONIA M HERNANDEZ" w:date="2022-01-10T10:14:00Z">
            <w:rPr>
              <w:rFonts w:ascii="Times New Roman" w:hAnsi="Times New Roman"/>
              <w:lang w:val="fr-FR"/>
            </w:rPr>
          </w:rPrChange>
        </w:rPr>
        <w:t xml:space="preserve">  </w:t>
      </w:r>
      <w:r w:rsidR="00301ECD" w:rsidRPr="00B15430">
        <w:rPr>
          <w:rFonts w:ascii="Times New Roman" w:hAnsi="Times New Roman"/>
          <w:b/>
          <w:sz w:val="22"/>
          <w:szCs w:val="22"/>
          <w:lang w:val="fr-FR"/>
          <w:rPrChange w:id="864" w:author="SONIA M HERNANDEZ" w:date="2022-01-10T10:14:00Z">
            <w:rPr>
              <w:rFonts w:ascii="Times New Roman" w:hAnsi="Times New Roman"/>
              <w:b/>
              <w:lang w:val="fr-FR"/>
            </w:rPr>
          </w:rPrChange>
        </w:rPr>
        <w:t>2</w:t>
      </w:r>
      <w:r w:rsidR="004B4C56" w:rsidRPr="00B15430">
        <w:rPr>
          <w:rFonts w:ascii="Times New Roman" w:hAnsi="Times New Roman"/>
          <w:b/>
          <w:sz w:val="22"/>
          <w:szCs w:val="22"/>
          <w:lang w:val="fr-FR"/>
          <w:rPrChange w:id="865" w:author="SONIA M HERNANDEZ" w:date="2022-01-10T10:14:00Z">
            <w:rPr>
              <w:rFonts w:ascii="Times New Roman" w:hAnsi="Times New Roman"/>
              <w:b/>
              <w:lang w:val="fr-FR"/>
            </w:rPr>
          </w:rPrChange>
        </w:rPr>
        <w:t>5</w:t>
      </w:r>
      <w:r w:rsidRPr="00B15430">
        <w:rPr>
          <w:rFonts w:ascii="Times New Roman" w:hAnsi="Times New Roman"/>
          <w:bCs/>
          <w:sz w:val="22"/>
          <w:szCs w:val="22"/>
          <w:lang w:val="fr-FR"/>
          <w:rPrChange w:id="866" w:author="SONIA M HERNANDEZ" w:date="2022-01-10T10:14:00Z">
            <w:rPr>
              <w:rFonts w:ascii="Times New Roman" w:hAnsi="Times New Roman"/>
              <w:bCs/>
              <w:lang w:val="fr-FR"/>
            </w:rPr>
          </w:rPrChange>
        </w:rPr>
        <w:tab/>
      </w:r>
      <w:r w:rsidR="009303A2" w:rsidRPr="00B15430">
        <w:rPr>
          <w:rFonts w:ascii="Times New Roman" w:hAnsi="Times New Roman"/>
          <w:bCs/>
          <w:sz w:val="22"/>
          <w:szCs w:val="22"/>
          <w:lang w:val="fr-FR"/>
          <w:rPrChange w:id="867" w:author="SONIA M HERNANDEZ" w:date="2022-01-10T10:14:00Z">
            <w:rPr>
              <w:rFonts w:ascii="Times New Roman" w:hAnsi="Times New Roman"/>
              <w:bCs/>
              <w:lang w:val="fr-FR"/>
            </w:rPr>
          </w:rPrChange>
        </w:rPr>
        <w:t>Field trip / Projects</w:t>
      </w:r>
      <w:r w:rsidR="008E0493" w:rsidRPr="00B15430">
        <w:rPr>
          <w:rFonts w:ascii="Times New Roman" w:hAnsi="Times New Roman"/>
          <w:sz w:val="22"/>
          <w:szCs w:val="22"/>
          <w:lang w:val="fr-FR"/>
          <w:rPrChange w:id="868" w:author="SONIA M HERNANDEZ" w:date="2022-01-10T10:14:00Z">
            <w:rPr>
              <w:rFonts w:ascii="Times New Roman" w:hAnsi="Times New Roman"/>
              <w:lang w:val="fr-FR"/>
            </w:rPr>
          </w:rPrChange>
        </w:rPr>
        <w:tab/>
      </w:r>
      <w:r w:rsidR="008E0493" w:rsidRPr="00B15430">
        <w:rPr>
          <w:rFonts w:ascii="Times New Roman" w:hAnsi="Times New Roman"/>
          <w:sz w:val="22"/>
          <w:szCs w:val="22"/>
          <w:lang w:val="fr-FR"/>
          <w:rPrChange w:id="869" w:author="SONIA M HERNANDEZ" w:date="2022-01-10T10:14:00Z">
            <w:rPr>
              <w:rFonts w:ascii="Times New Roman" w:hAnsi="Times New Roman"/>
              <w:lang w:val="fr-FR"/>
            </w:rPr>
          </w:rPrChange>
        </w:rPr>
        <w:tab/>
      </w:r>
      <w:r w:rsidR="008E0493" w:rsidRPr="00B15430">
        <w:rPr>
          <w:rFonts w:ascii="Times New Roman" w:hAnsi="Times New Roman"/>
          <w:sz w:val="22"/>
          <w:szCs w:val="22"/>
          <w:lang w:val="fr-FR"/>
          <w:rPrChange w:id="870" w:author="SONIA M HERNANDEZ" w:date="2022-01-10T10:14:00Z">
            <w:rPr>
              <w:rFonts w:ascii="Times New Roman" w:hAnsi="Times New Roman"/>
              <w:lang w:val="fr-FR"/>
            </w:rPr>
          </w:rPrChange>
        </w:rPr>
        <w:tab/>
      </w:r>
      <w:r w:rsidR="00C05A82" w:rsidRPr="00B15430">
        <w:rPr>
          <w:rFonts w:ascii="Times New Roman" w:hAnsi="Times New Roman"/>
          <w:sz w:val="22"/>
          <w:szCs w:val="22"/>
          <w:lang w:val="fr-FR"/>
          <w:rPrChange w:id="871" w:author="SONIA M HERNANDEZ" w:date="2022-01-10T10:14:00Z">
            <w:rPr>
              <w:rFonts w:ascii="Times New Roman" w:hAnsi="Times New Roman"/>
              <w:lang w:val="fr-FR"/>
            </w:rPr>
          </w:rPrChange>
        </w:rPr>
        <w:tab/>
        <w:t>TBA</w:t>
      </w:r>
      <w:r w:rsidR="002B46D5" w:rsidRPr="00B15430">
        <w:rPr>
          <w:rFonts w:ascii="Times New Roman" w:hAnsi="Times New Roman"/>
          <w:sz w:val="22"/>
          <w:szCs w:val="22"/>
          <w:lang w:val="fr-FR"/>
          <w:rPrChange w:id="872" w:author="SONIA M HERNANDEZ" w:date="2022-01-10T10:14:00Z">
            <w:rPr>
              <w:rFonts w:ascii="Times New Roman" w:hAnsi="Times New Roman"/>
              <w:lang w:val="fr-FR"/>
            </w:rPr>
          </w:rPrChange>
        </w:rPr>
        <w:tab/>
      </w:r>
      <w:r w:rsidR="002B46D5" w:rsidRPr="00B15430">
        <w:rPr>
          <w:rFonts w:ascii="Times New Roman" w:hAnsi="Times New Roman"/>
          <w:sz w:val="22"/>
          <w:szCs w:val="22"/>
          <w:lang w:val="fr-FR"/>
          <w:rPrChange w:id="873" w:author="SONIA M HERNANDEZ" w:date="2022-01-10T10:14:00Z">
            <w:rPr>
              <w:rFonts w:ascii="Times New Roman" w:hAnsi="Times New Roman"/>
              <w:lang w:val="fr-FR"/>
            </w:rPr>
          </w:rPrChange>
        </w:rPr>
        <w:tab/>
      </w:r>
      <w:r w:rsidR="002B46D5" w:rsidRPr="00B15430">
        <w:rPr>
          <w:rFonts w:ascii="Times New Roman" w:hAnsi="Times New Roman"/>
          <w:sz w:val="22"/>
          <w:szCs w:val="22"/>
          <w:lang w:val="fr-FR"/>
          <w:rPrChange w:id="874" w:author="SONIA M HERNANDEZ" w:date="2022-01-10T10:14:00Z">
            <w:rPr>
              <w:rFonts w:ascii="Times New Roman" w:hAnsi="Times New Roman"/>
              <w:lang w:val="fr-FR"/>
            </w:rPr>
          </w:rPrChange>
        </w:rPr>
        <w:tab/>
        <w:t>08 :00</w:t>
      </w:r>
      <w:r w:rsidR="008E0493" w:rsidRPr="00B15430">
        <w:rPr>
          <w:rFonts w:ascii="Times New Roman" w:hAnsi="Times New Roman"/>
          <w:bCs/>
          <w:sz w:val="22"/>
          <w:szCs w:val="22"/>
          <w:lang w:val="fr-FR"/>
          <w:rPrChange w:id="875" w:author="SONIA M HERNANDEZ" w:date="2022-01-10T10:14:00Z">
            <w:rPr>
              <w:rFonts w:ascii="Times New Roman" w:hAnsi="Times New Roman"/>
              <w:bCs/>
              <w:lang w:val="fr-FR"/>
            </w:rPr>
          </w:rPrChange>
        </w:rPr>
        <w:t xml:space="preserve">  </w:t>
      </w:r>
    </w:p>
    <w:p w14:paraId="561FAD25" w14:textId="39338455" w:rsidR="001441C3" w:rsidRPr="00B15430" w:rsidRDefault="00002BCD" w:rsidP="00543666">
      <w:pPr>
        <w:pStyle w:val="EndnoteText"/>
        <w:suppressAutoHyphens/>
        <w:ind w:firstLine="720"/>
        <w:rPr>
          <w:rFonts w:ascii="Times New Roman" w:hAnsi="Times New Roman"/>
          <w:b/>
          <w:sz w:val="22"/>
          <w:szCs w:val="22"/>
          <w:lang w:val="fr-FR"/>
          <w:rPrChange w:id="876" w:author="SONIA M HERNANDEZ" w:date="2022-01-10T10:14:00Z">
            <w:rPr>
              <w:rFonts w:ascii="Times New Roman" w:hAnsi="Times New Roman"/>
              <w:b/>
              <w:lang w:val="fr-FR"/>
            </w:rPr>
          </w:rPrChange>
        </w:rPr>
      </w:pPr>
      <w:r w:rsidRPr="00B15430">
        <w:rPr>
          <w:rFonts w:ascii="Times New Roman" w:hAnsi="Times New Roman"/>
          <w:sz w:val="22"/>
          <w:szCs w:val="22"/>
          <w:lang w:val="fr-FR"/>
          <w:rPrChange w:id="877" w:author="SONIA M HERNANDEZ" w:date="2022-01-10T10:14:00Z">
            <w:rPr>
              <w:rFonts w:ascii="Times New Roman" w:hAnsi="Times New Roman"/>
              <w:lang w:val="fr-FR"/>
            </w:rPr>
          </w:rPrChange>
        </w:rPr>
        <w:t xml:space="preserve">  </w:t>
      </w:r>
      <w:r w:rsidR="00543666" w:rsidRPr="00B15430">
        <w:rPr>
          <w:rFonts w:ascii="Times New Roman" w:hAnsi="Times New Roman"/>
          <w:sz w:val="22"/>
          <w:szCs w:val="22"/>
          <w:lang w:val="fr-FR"/>
          <w:rPrChange w:id="878" w:author="SONIA M HERNANDEZ" w:date="2022-01-10T10:14:00Z">
            <w:rPr>
              <w:rFonts w:ascii="Times New Roman" w:hAnsi="Times New Roman"/>
              <w:lang w:val="fr-FR"/>
            </w:rPr>
          </w:rPrChange>
        </w:rPr>
        <w:t xml:space="preserve"> </w:t>
      </w:r>
    </w:p>
    <w:p w14:paraId="413977DF" w14:textId="5A7BF8F9" w:rsidR="00D904D4" w:rsidRPr="00B15430" w:rsidRDefault="00D904D4" w:rsidP="005D40BB">
      <w:pPr>
        <w:suppressAutoHyphens/>
        <w:rPr>
          <w:rFonts w:ascii="Times New Roman" w:hAnsi="Times New Roman"/>
          <w:sz w:val="22"/>
          <w:szCs w:val="22"/>
          <w:rPrChange w:id="879" w:author="SONIA M HERNANDEZ" w:date="2022-01-10T10:14:00Z">
            <w:rPr>
              <w:rFonts w:ascii="Times New Roman" w:hAnsi="Times New Roman"/>
            </w:rPr>
          </w:rPrChange>
        </w:rPr>
      </w:pPr>
      <w:r w:rsidRPr="00B15430">
        <w:rPr>
          <w:rFonts w:ascii="Times New Roman" w:hAnsi="Times New Roman"/>
          <w:b/>
          <w:sz w:val="22"/>
          <w:szCs w:val="22"/>
          <w:rPrChange w:id="880" w:author="SONIA M HERNANDEZ" w:date="2022-01-10T10:14:00Z">
            <w:rPr>
              <w:rFonts w:ascii="Times New Roman" w:hAnsi="Times New Roman"/>
              <w:b/>
            </w:rPr>
          </w:rPrChange>
        </w:rPr>
        <w:t xml:space="preserve">March  </w:t>
      </w:r>
      <w:r w:rsidR="008E4919" w:rsidRPr="00B15430">
        <w:rPr>
          <w:rFonts w:ascii="Times New Roman" w:hAnsi="Times New Roman"/>
          <w:b/>
          <w:sz w:val="22"/>
          <w:szCs w:val="22"/>
          <w:rPrChange w:id="881" w:author="SONIA M HERNANDEZ" w:date="2022-01-10T10:14:00Z">
            <w:rPr>
              <w:rFonts w:ascii="Times New Roman" w:hAnsi="Times New Roman"/>
              <w:b/>
            </w:rPr>
          </w:rPrChange>
        </w:rPr>
        <w:t xml:space="preserve">  </w:t>
      </w:r>
      <w:r w:rsidR="00EE7829" w:rsidRPr="00B15430">
        <w:rPr>
          <w:rFonts w:ascii="Times New Roman" w:hAnsi="Times New Roman"/>
          <w:b/>
          <w:sz w:val="22"/>
          <w:szCs w:val="22"/>
          <w:rPrChange w:id="882" w:author="SONIA M HERNANDEZ" w:date="2022-01-10T10:14:00Z">
            <w:rPr>
              <w:rFonts w:ascii="Times New Roman" w:hAnsi="Times New Roman"/>
              <w:b/>
            </w:rPr>
          </w:rPrChange>
        </w:rPr>
        <w:t xml:space="preserve"> </w:t>
      </w:r>
      <w:r w:rsidR="004B4C56" w:rsidRPr="00B15430">
        <w:rPr>
          <w:rFonts w:ascii="Times New Roman" w:hAnsi="Times New Roman"/>
          <w:b/>
          <w:sz w:val="22"/>
          <w:szCs w:val="22"/>
          <w:rPrChange w:id="883" w:author="SONIA M HERNANDEZ" w:date="2022-01-10T10:14:00Z">
            <w:rPr>
              <w:rFonts w:ascii="Times New Roman" w:hAnsi="Times New Roman"/>
              <w:b/>
            </w:rPr>
          </w:rPrChange>
        </w:rPr>
        <w:t>4</w:t>
      </w:r>
      <w:r w:rsidRPr="00B15430">
        <w:rPr>
          <w:rFonts w:ascii="Times New Roman" w:hAnsi="Times New Roman"/>
          <w:sz w:val="22"/>
          <w:szCs w:val="22"/>
          <w:rPrChange w:id="884" w:author="SONIA M HERNANDEZ" w:date="2022-01-10T10:14:00Z">
            <w:rPr>
              <w:rFonts w:ascii="Times New Roman" w:hAnsi="Times New Roman"/>
            </w:rPr>
          </w:rPrChange>
        </w:rPr>
        <w:tab/>
      </w:r>
      <w:r w:rsidR="00055115" w:rsidRPr="00B15430">
        <w:rPr>
          <w:rFonts w:ascii="Times New Roman" w:hAnsi="Times New Roman"/>
          <w:b/>
          <w:sz w:val="22"/>
          <w:szCs w:val="22"/>
          <w:rPrChange w:id="885" w:author="SONIA M HERNANDEZ" w:date="2022-01-10T10:14:00Z">
            <w:rPr>
              <w:rFonts w:ascii="Times New Roman" w:hAnsi="Times New Roman"/>
              <w:b/>
            </w:rPr>
          </w:rPrChange>
        </w:rPr>
        <w:t>Lab Exam I</w:t>
      </w:r>
      <w:r w:rsidR="00055115" w:rsidRPr="00B15430">
        <w:rPr>
          <w:rFonts w:ascii="Times New Roman" w:hAnsi="Times New Roman"/>
          <w:sz w:val="22"/>
          <w:szCs w:val="22"/>
          <w:rPrChange w:id="886" w:author="SONIA M HERNANDEZ" w:date="2022-01-10T10:14:00Z">
            <w:rPr>
              <w:rFonts w:ascii="Times New Roman" w:hAnsi="Times New Roman"/>
            </w:rPr>
          </w:rPrChange>
        </w:rPr>
        <w:t xml:space="preserve"> / Projects</w:t>
      </w:r>
      <w:r w:rsidR="00055115" w:rsidRPr="00B15430">
        <w:rPr>
          <w:rFonts w:ascii="Times New Roman" w:hAnsi="Times New Roman"/>
          <w:b/>
          <w:sz w:val="22"/>
          <w:szCs w:val="22"/>
          <w:rPrChange w:id="887" w:author="SONIA M HERNANDEZ" w:date="2022-01-10T10:14:00Z">
            <w:rPr>
              <w:rFonts w:ascii="Times New Roman" w:hAnsi="Times New Roman"/>
              <w:b/>
            </w:rPr>
          </w:rPrChange>
        </w:rPr>
        <w:t xml:space="preserve"> </w:t>
      </w:r>
      <w:r w:rsidR="00055115" w:rsidRPr="00B15430">
        <w:rPr>
          <w:rFonts w:ascii="Times New Roman" w:hAnsi="Times New Roman"/>
          <w:b/>
          <w:sz w:val="22"/>
          <w:szCs w:val="22"/>
          <w:rPrChange w:id="888" w:author="SONIA M HERNANDEZ" w:date="2022-01-10T10:14:00Z">
            <w:rPr>
              <w:rFonts w:ascii="Times New Roman" w:hAnsi="Times New Roman"/>
              <w:b/>
            </w:rPr>
          </w:rPrChange>
        </w:rPr>
        <w:tab/>
      </w:r>
      <w:r w:rsidR="00055115" w:rsidRPr="00B15430">
        <w:rPr>
          <w:rFonts w:ascii="Times New Roman" w:hAnsi="Times New Roman"/>
          <w:b/>
          <w:sz w:val="22"/>
          <w:szCs w:val="22"/>
          <w:rPrChange w:id="889" w:author="SONIA M HERNANDEZ" w:date="2022-01-10T10:14:00Z">
            <w:rPr>
              <w:rFonts w:ascii="Times New Roman" w:hAnsi="Times New Roman"/>
              <w:b/>
            </w:rPr>
          </w:rPrChange>
        </w:rPr>
        <w:tab/>
      </w:r>
      <w:r w:rsidR="00055115" w:rsidRPr="00B15430">
        <w:rPr>
          <w:rFonts w:ascii="Times New Roman" w:hAnsi="Times New Roman"/>
          <w:b/>
          <w:sz w:val="22"/>
          <w:szCs w:val="22"/>
          <w:rPrChange w:id="890" w:author="SONIA M HERNANDEZ" w:date="2022-01-10T10:14:00Z">
            <w:rPr>
              <w:rFonts w:ascii="Times New Roman" w:hAnsi="Times New Roman"/>
              <w:b/>
            </w:rPr>
          </w:rPrChange>
        </w:rPr>
        <w:tab/>
      </w:r>
      <w:r w:rsidR="00055115" w:rsidRPr="00B15430">
        <w:rPr>
          <w:rFonts w:ascii="Times New Roman" w:hAnsi="Times New Roman"/>
          <w:sz w:val="22"/>
          <w:szCs w:val="22"/>
          <w:rPrChange w:id="891" w:author="SONIA M HERNANDEZ" w:date="2022-01-10T10:14:00Z">
            <w:rPr>
              <w:rFonts w:ascii="Times New Roman" w:hAnsi="Times New Roman"/>
            </w:rPr>
          </w:rPrChange>
        </w:rPr>
        <w:t>1-101</w:t>
      </w:r>
      <w:r w:rsidR="00055115" w:rsidRPr="00B15430">
        <w:rPr>
          <w:rFonts w:ascii="Times New Roman" w:hAnsi="Times New Roman"/>
          <w:sz w:val="22"/>
          <w:szCs w:val="22"/>
          <w:rPrChange w:id="892" w:author="SONIA M HERNANDEZ" w:date="2022-01-10T10:14:00Z">
            <w:rPr>
              <w:rFonts w:ascii="Times New Roman" w:hAnsi="Times New Roman"/>
            </w:rPr>
          </w:rPrChange>
        </w:rPr>
        <w:tab/>
      </w:r>
      <w:r w:rsidR="00055115" w:rsidRPr="00B15430">
        <w:rPr>
          <w:rFonts w:ascii="Times New Roman" w:hAnsi="Times New Roman"/>
          <w:sz w:val="22"/>
          <w:szCs w:val="22"/>
          <w:rPrChange w:id="893" w:author="SONIA M HERNANDEZ" w:date="2022-01-10T10:14:00Z">
            <w:rPr>
              <w:rFonts w:ascii="Times New Roman" w:hAnsi="Times New Roman"/>
            </w:rPr>
          </w:rPrChange>
        </w:rPr>
        <w:tab/>
      </w:r>
      <w:r w:rsidR="00055115" w:rsidRPr="00B15430">
        <w:rPr>
          <w:rFonts w:ascii="Times New Roman" w:hAnsi="Times New Roman"/>
          <w:sz w:val="22"/>
          <w:szCs w:val="22"/>
          <w:rPrChange w:id="894" w:author="SONIA M HERNANDEZ" w:date="2022-01-10T10:14:00Z">
            <w:rPr>
              <w:rFonts w:ascii="Times New Roman" w:hAnsi="Times New Roman"/>
            </w:rPr>
          </w:rPrChange>
        </w:rPr>
        <w:tab/>
        <w:t>TBA</w:t>
      </w:r>
    </w:p>
    <w:p w14:paraId="33978807" w14:textId="42B616CB" w:rsidR="00055115" w:rsidRPr="00B15430" w:rsidRDefault="00EB0021" w:rsidP="00055115">
      <w:pPr>
        <w:suppressAutoHyphens/>
        <w:ind w:firstLine="720"/>
        <w:rPr>
          <w:rFonts w:ascii="Times New Roman" w:hAnsi="Times New Roman"/>
          <w:sz w:val="22"/>
          <w:szCs w:val="22"/>
          <w:rPrChange w:id="895" w:author="SONIA M HERNANDEZ" w:date="2022-01-10T10:14:00Z">
            <w:rPr>
              <w:rFonts w:ascii="Times New Roman" w:hAnsi="Times New Roman"/>
            </w:rPr>
          </w:rPrChange>
        </w:rPr>
      </w:pPr>
      <w:r w:rsidRPr="00B15430">
        <w:rPr>
          <w:rFonts w:ascii="Times New Roman" w:hAnsi="Times New Roman"/>
          <w:sz w:val="22"/>
          <w:szCs w:val="22"/>
          <w:rPrChange w:id="896" w:author="SONIA M HERNANDEZ" w:date="2022-01-10T10:14:00Z">
            <w:rPr>
              <w:rFonts w:ascii="Times New Roman" w:hAnsi="Times New Roman"/>
            </w:rPr>
          </w:rPrChange>
        </w:rPr>
        <w:t xml:space="preserve">  </w:t>
      </w:r>
      <w:r w:rsidR="00301ECD" w:rsidRPr="00B15430">
        <w:rPr>
          <w:rFonts w:ascii="Times New Roman" w:hAnsi="Times New Roman"/>
          <w:b/>
          <w:sz w:val="22"/>
          <w:szCs w:val="22"/>
          <w:rPrChange w:id="897" w:author="SONIA M HERNANDEZ" w:date="2022-01-10T10:14:00Z">
            <w:rPr>
              <w:rFonts w:ascii="Times New Roman" w:hAnsi="Times New Roman"/>
              <w:b/>
            </w:rPr>
          </w:rPrChange>
        </w:rPr>
        <w:t>1</w:t>
      </w:r>
      <w:r w:rsidR="004B4C56" w:rsidRPr="00B15430">
        <w:rPr>
          <w:rFonts w:ascii="Times New Roman" w:hAnsi="Times New Roman"/>
          <w:b/>
          <w:sz w:val="22"/>
          <w:szCs w:val="22"/>
          <w:rPrChange w:id="898" w:author="SONIA M HERNANDEZ" w:date="2022-01-10T10:14:00Z">
            <w:rPr>
              <w:rFonts w:ascii="Times New Roman" w:hAnsi="Times New Roman"/>
              <w:b/>
            </w:rPr>
          </w:rPrChange>
        </w:rPr>
        <w:t>1</w:t>
      </w:r>
      <w:r w:rsidR="001441C3" w:rsidRPr="00B15430">
        <w:rPr>
          <w:rFonts w:ascii="Times New Roman" w:hAnsi="Times New Roman"/>
          <w:sz w:val="22"/>
          <w:szCs w:val="22"/>
          <w:rPrChange w:id="899" w:author="SONIA M HERNANDEZ" w:date="2022-01-10T10:14:00Z">
            <w:rPr>
              <w:rFonts w:ascii="Times New Roman" w:hAnsi="Times New Roman"/>
            </w:rPr>
          </w:rPrChange>
        </w:rPr>
        <w:tab/>
      </w:r>
      <w:r w:rsidR="00F92EA4" w:rsidRPr="00B15430">
        <w:rPr>
          <w:rFonts w:ascii="Times New Roman" w:hAnsi="Times New Roman"/>
          <w:b/>
          <w:sz w:val="22"/>
          <w:szCs w:val="22"/>
          <w:rPrChange w:id="900" w:author="SONIA M HERNANDEZ" w:date="2022-01-10T10:14:00Z">
            <w:rPr>
              <w:rFonts w:ascii="Times New Roman" w:hAnsi="Times New Roman"/>
              <w:b/>
            </w:rPr>
          </w:rPrChange>
        </w:rPr>
        <w:t xml:space="preserve">No Classes – </w:t>
      </w:r>
      <w:r w:rsidR="004B4C56" w:rsidRPr="00B15430">
        <w:rPr>
          <w:rFonts w:ascii="Times New Roman" w:hAnsi="Times New Roman"/>
          <w:b/>
          <w:sz w:val="22"/>
          <w:szCs w:val="22"/>
          <w:rPrChange w:id="901" w:author="SONIA M HERNANDEZ" w:date="2022-01-10T10:14:00Z">
            <w:rPr>
              <w:rFonts w:ascii="Times New Roman" w:hAnsi="Times New Roman"/>
              <w:b/>
            </w:rPr>
          </w:rPrChange>
        </w:rPr>
        <w:t>SPRING BREAK</w:t>
      </w:r>
    </w:p>
    <w:p w14:paraId="45938761" w14:textId="21AA4802" w:rsidR="00CF0B2D" w:rsidRPr="00B15430" w:rsidRDefault="00EB0021" w:rsidP="00CF0B2D">
      <w:pPr>
        <w:suppressAutoHyphens/>
        <w:rPr>
          <w:rFonts w:ascii="Times New Roman" w:hAnsi="Times New Roman"/>
          <w:sz w:val="22"/>
          <w:szCs w:val="22"/>
          <w:rPrChange w:id="902" w:author="SONIA M HERNANDEZ" w:date="2022-01-10T10:14:00Z">
            <w:rPr>
              <w:rFonts w:ascii="Times New Roman" w:hAnsi="Times New Roman"/>
            </w:rPr>
          </w:rPrChange>
        </w:rPr>
      </w:pPr>
      <w:r w:rsidRPr="00B15430">
        <w:rPr>
          <w:rFonts w:ascii="Times New Roman" w:hAnsi="Times New Roman"/>
          <w:sz w:val="22"/>
          <w:szCs w:val="22"/>
          <w:rPrChange w:id="903" w:author="SONIA M HERNANDEZ" w:date="2022-01-10T10:14:00Z">
            <w:rPr>
              <w:rFonts w:ascii="Times New Roman" w:hAnsi="Times New Roman"/>
            </w:rPr>
          </w:rPrChange>
        </w:rPr>
        <w:tab/>
        <w:t xml:space="preserve">  </w:t>
      </w:r>
      <w:r w:rsidR="00C05A82" w:rsidRPr="00B15430">
        <w:rPr>
          <w:rFonts w:ascii="Times New Roman" w:hAnsi="Times New Roman"/>
          <w:b/>
          <w:sz w:val="22"/>
          <w:szCs w:val="22"/>
          <w:rPrChange w:id="904" w:author="SONIA M HERNANDEZ" w:date="2022-01-10T10:14:00Z">
            <w:rPr>
              <w:rFonts w:ascii="Times New Roman" w:hAnsi="Times New Roman"/>
              <w:b/>
            </w:rPr>
          </w:rPrChange>
        </w:rPr>
        <w:t>1</w:t>
      </w:r>
      <w:r w:rsidR="004B4C56" w:rsidRPr="00B15430">
        <w:rPr>
          <w:rFonts w:ascii="Times New Roman" w:hAnsi="Times New Roman"/>
          <w:b/>
          <w:sz w:val="22"/>
          <w:szCs w:val="22"/>
          <w:rPrChange w:id="905" w:author="SONIA M HERNANDEZ" w:date="2022-01-10T10:14:00Z">
            <w:rPr>
              <w:rFonts w:ascii="Times New Roman" w:hAnsi="Times New Roman"/>
              <w:b/>
            </w:rPr>
          </w:rPrChange>
        </w:rPr>
        <w:t>8</w:t>
      </w:r>
      <w:r w:rsidR="008E4919" w:rsidRPr="00B15430">
        <w:rPr>
          <w:rFonts w:ascii="Times New Roman" w:hAnsi="Times New Roman"/>
          <w:sz w:val="22"/>
          <w:szCs w:val="22"/>
          <w:rPrChange w:id="906" w:author="SONIA M HERNANDEZ" w:date="2022-01-10T10:14:00Z">
            <w:rPr>
              <w:rFonts w:ascii="Times New Roman" w:hAnsi="Times New Roman"/>
            </w:rPr>
          </w:rPrChange>
        </w:rPr>
        <w:tab/>
      </w:r>
      <w:r w:rsidR="00CF0B2D" w:rsidRPr="00B15430">
        <w:rPr>
          <w:rFonts w:ascii="Times New Roman" w:hAnsi="Times New Roman"/>
          <w:sz w:val="22"/>
          <w:szCs w:val="22"/>
          <w:rPrChange w:id="907" w:author="SONIA M HERNANDEZ" w:date="2022-01-10T10:14:00Z">
            <w:rPr>
              <w:rFonts w:ascii="Times New Roman" w:hAnsi="Times New Roman"/>
            </w:rPr>
          </w:rPrChange>
        </w:rPr>
        <w:t>Field trip</w:t>
      </w:r>
      <w:r w:rsidR="00C05A82" w:rsidRPr="00B15430">
        <w:rPr>
          <w:rFonts w:ascii="Times New Roman" w:hAnsi="Times New Roman"/>
          <w:sz w:val="22"/>
          <w:szCs w:val="22"/>
          <w:rPrChange w:id="908" w:author="SONIA M HERNANDEZ" w:date="2022-01-10T10:14:00Z">
            <w:rPr>
              <w:rFonts w:ascii="Times New Roman" w:hAnsi="Times New Roman"/>
            </w:rPr>
          </w:rPrChange>
        </w:rPr>
        <w:t xml:space="preserve"> / Projects</w:t>
      </w:r>
      <w:r w:rsidR="00CF0B2D" w:rsidRPr="00B15430">
        <w:rPr>
          <w:rFonts w:ascii="Times New Roman" w:hAnsi="Times New Roman"/>
          <w:sz w:val="22"/>
          <w:szCs w:val="22"/>
          <w:rPrChange w:id="909" w:author="SONIA M HERNANDEZ" w:date="2022-01-10T10:14:00Z">
            <w:rPr>
              <w:rFonts w:ascii="Times New Roman" w:hAnsi="Times New Roman"/>
            </w:rPr>
          </w:rPrChange>
        </w:rPr>
        <w:tab/>
      </w:r>
      <w:r w:rsidR="00CF0B2D" w:rsidRPr="00B15430">
        <w:rPr>
          <w:rFonts w:ascii="Times New Roman" w:hAnsi="Times New Roman"/>
          <w:sz w:val="22"/>
          <w:szCs w:val="22"/>
          <w:rPrChange w:id="910" w:author="SONIA M HERNANDEZ" w:date="2022-01-10T10:14:00Z">
            <w:rPr>
              <w:rFonts w:ascii="Times New Roman" w:hAnsi="Times New Roman"/>
            </w:rPr>
          </w:rPrChange>
        </w:rPr>
        <w:tab/>
      </w:r>
      <w:r w:rsidR="00CF0B2D" w:rsidRPr="00B15430">
        <w:rPr>
          <w:rFonts w:ascii="Times New Roman" w:hAnsi="Times New Roman"/>
          <w:sz w:val="22"/>
          <w:szCs w:val="22"/>
          <w:rPrChange w:id="911" w:author="SONIA M HERNANDEZ" w:date="2022-01-10T10:14:00Z">
            <w:rPr>
              <w:rFonts w:ascii="Times New Roman" w:hAnsi="Times New Roman"/>
            </w:rPr>
          </w:rPrChange>
        </w:rPr>
        <w:tab/>
      </w:r>
      <w:r w:rsidR="00CF0B2D" w:rsidRPr="00B15430">
        <w:rPr>
          <w:rFonts w:ascii="Times New Roman" w:hAnsi="Times New Roman"/>
          <w:sz w:val="22"/>
          <w:szCs w:val="22"/>
          <w:rPrChange w:id="912" w:author="SONIA M HERNANDEZ" w:date="2022-01-10T10:14:00Z">
            <w:rPr>
              <w:rFonts w:ascii="Times New Roman" w:hAnsi="Times New Roman"/>
            </w:rPr>
          </w:rPrChange>
        </w:rPr>
        <w:tab/>
      </w:r>
      <w:r w:rsidR="00C05A82" w:rsidRPr="00B15430">
        <w:rPr>
          <w:rFonts w:ascii="Times New Roman" w:hAnsi="Times New Roman"/>
          <w:sz w:val="22"/>
          <w:szCs w:val="22"/>
          <w:rPrChange w:id="913" w:author="SONIA M HERNANDEZ" w:date="2022-01-10T10:14:00Z">
            <w:rPr>
              <w:rFonts w:ascii="Times New Roman" w:hAnsi="Times New Roman"/>
            </w:rPr>
          </w:rPrChange>
        </w:rPr>
        <w:t>TBA</w:t>
      </w:r>
      <w:r w:rsidR="00CF0B2D" w:rsidRPr="00B15430">
        <w:rPr>
          <w:rFonts w:ascii="Times New Roman" w:hAnsi="Times New Roman"/>
          <w:sz w:val="22"/>
          <w:szCs w:val="22"/>
          <w:rPrChange w:id="914" w:author="SONIA M HERNANDEZ" w:date="2022-01-10T10:14:00Z">
            <w:rPr>
              <w:rFonts w:ascii="Times New Roman" w:hAnsi="Times New Roman"/>
            </w:rPr>
          </w:rPrChange>
        </w:rPr>
        <w:tab/>
      </w:r>
      <w:r w:rsidR="00CF0B2D" w:rsidRPr="00B15430">
        <w:rPr>
          <w:rFonts w:ascii="Times New Roman" w:hAnsi="Times New Roman"/>
          <w:sz w:val="22"/>
          <w:szCs w:val="22"/>
          <w:rPrChange w:id="915" w:author="SONIA M HERNANDEZ" w:date="2022-01-10T10:14:00Z">
            <w:rPr>
              <w:rFonts w:ascii="Times New Roman" w:hAnsi="Times New Roman"/>
            </w:rPr>
          </w:rPrChange>
        </w:rPr>
        <w:tab/>
      </w:r>
      <w:r w:rsidR="00CF0B2D" w:rsidRPr="00B15430">
        <w:rPr>
          <w:rFonts w:ascii="Times New Roman" w:hAnsi="Times New Roman"/>
          <w:sz w:val="22"/>
          <w:szCs w:val="22"/>
          <w:rPrChange w:id="916" w:author="SONIA M HERNANDEZ" w:date="2022-01-10T10:14:00Z">
            <w:rPr>
              <w:rFonts w:ascii="Times New Roman" w:hAnsi="Times New Roman"/>
            </w:rPr>
          </w:rPrChange>
        </w:rPr>
        <w:tab/>
        <w:t>08:00</w:t>
      </w:r>
    </w:p>
    <w:p w14:paraId="05CD6781" w14:textId="0003E4AF" w:rsidR="00CF0B2D" w:rsidRPr="00B15430" w:rsidRDefault="00055115" w:rsidP="00CF0B2D">
      <w:pPr>
        <w:suppressAutoHyphens/>
        <w:rPr>
          <w:rFonts w:ascii="Times New Roman" w:hAnsi="Times New Roman"/>
          <w:sz w:val="22"/>
          <w:szCs w:val="22"/>
          <w:rPrChange w:id="917" w:author="SONIA M HERNANDEZ" w:date="2022-01-10T10:14:00Z">
            <w:rPr>
              <w:rFonts w:ascii="Times New Roman" w:hAnsi="Times New Roman"/>
            </w:rPr>
          </w:rPrChange>
        </w:rPr>
      </w:pPr>
      <w:r w:rsidRPr="00B15430">
        <w:rPr>
          <w:rFonts w:ascii="Times New Roman" w:hAnsi="Times New Roman"/>
          <w:sz w:val="22"/>
          <w:szCs w:val="22"/>
          <w:rPrChange w:id="918" w:author="SONIA M HERNANDEZ" w:date="2022-01-10T10:14:00Z">
            <w:rPr>
              <w:rFonts w:ascii="Times New Roman" w:hAnsi="Times New Roman"/>
            </w:rPr>
          </w:rPrChange>
        </w:rPr>
        <w:tab/>
        <w:t xml:space="preserve">  </w:t>
      </w:r>
      <w:r w:rsidR="00301ECD" w:rsidRPr="00B15430">
        <w:rPr>
          <w:rFonts w:ascii="Times New Roman" w:hAnsi="Times New Roman"/>
          <w:b/>
          <w:sz w:val="22"/>
          <w:szCs w:val="22"/>
          <w:rPrChange w:id="919" w:author="SONIA M HERNANDEZ" w:date="2022-01-10T10:14:00Z">
            <w:rPr>
              <w:rFonts w:ascii="Times New Roman" w:hAnsi="Times New Roman"/>
              <w:b/>
            </w:rPr>
          </w:rPrChange>
        </w:rPr>
        <w:t>2</w:t>
      </w:r>
      <w:r w:rsidR="004B4C56" w:rsidRPr="00B15430">
        <w:rPr>
          <w:rFonts w:ascii="Times New Roman" w:hAnsi="Times New Roman"/>
          <w:b/>
          <w:sz w:val="22"/>
          <w:szCs w:val="22"/>
          <w:rPrChange w:id="920" w:author="SONIA M HERNANDEZ" w:date="2022-01-10T10:14:00Z">
            <w:rPr>
              <w:rFonts w:ascii="Times New Roman" w:hAnsi="Times New Roman"/>
              <w:b/>
            </w:rPr>
          </w:rPrChange>
        </w:rPr>
        <w:t>5</w:t>
      </w:r>
      <w:r w:rsidR="00002BCD" w:rsidRPr="00B15430">
        <w:rPr>
          <w:rFonts w:ascii="Times New Roman" w:hAnsi="Times New Roman"/>
          <w:sz w:val="22"/>
          <w:szCs w:val="22"/>
          <w:rPrChange w:id="921" w:author="SONIA M HERNANDEZ" w:date="2022-01-10T10:14:00Z">
            <w:rPr>
              <w:rFonts w:ascii="Times New Roman" w:hAnsi="Times New Roman"/>
            </w:rPr>
          </w:rPrChange>
        </w:rPr>
        <w:tab/>
      </w:r>
      <w:r w:rsidR="00CF0B2D" w:rsidRPr="00B15430">
        <w:rPr>
          <w:rFonts w:ascii="Times New Roman" w:hAnsi="Times New Roman"/>
          <w:b/>
          <w:sz w:val="22"/>
          <w:szCs w:val="22"/>
          <w:rPrChange w:id="922" w:author="SONIA M HERNANDEZ" w:date="2022-01-10T10:14:00Z">
            <w:rPr>
              <w:rFonts w:ascii="Times New Roman" w:hAnsi="Times New Roman"/>
              <w:b/>
            </w:rPr>
          </w:rPrChange>
        </w:rPr>
        <w:t xml:space="preserve">Lecture Exam II </w:t>
      </w:r>
      <w:r w:rsidR="00C05A82" w:rsidRPr="00B15430">
        <w:rPr>
          <w:rFonts w:ascii="Times New Roman" w:hAnsi="Times New Roman"/>
          <w:b/>
          <w:sz w:val="22"/>
          <w:szCs w:val="22"/>
          <w:rPrChange w:id="923" w:author="SONIA M HERNANDEZ" w:date="2022-01-10T10:14:00Z">
            <w:rPr>
              <w:rFonts w:ascii="Times New Roman" w:hAnsi="Times New Roman"/>
              <w:b/>
            </w:rPr>
          </w:rPrChange>
        </w:rPr>
        <w:tab/>
      </w:r>
      <w:r w:rsidR="00CF0B2D" w:rsidRPr="00B15430">
        <w:rPr>
          <w:rFonts w:ascii="Times New Roman" w:hAnsi="Times New Roman"/>
          <w:sz w:val="22"/>
          <w:szCs w:val="22"/>
          <w:rPrChange w:id="924" w:author="SONIA M HERNANDEZ" w:date="2022-01-10T10:14:00Z">
            <w:rPr>
              <w:rFonts w:ascii="Times New Roman" w:hAnsi="Times New Roman"/>
            </w:rPr>
          </w:rPrChange>
        </w:rPr>
        <w:tab/>
      </w:r>
      <w:r w:rsidR="00CF0B2D" w:rsidRPr="00B15430">
        <w:rPr>
          <w:rFonts w:ascii="Times New Roman" w:hAnsi="Times New Roman"/>
          <w:sz w:val="22"/>
          <w:szCs w:val="22"/>
          <w:rPrChange w:id="925" w:author="SONIA M HERNANDEZ" w:date="2022-01-10T10:14:00Z">
            <w:rPr>
              <w:rFonts w:ascii="Times New Roman" w:hAnsi="Times New Roman"/>
            </w:rPr>
          </w:rPrChange>
        </w:rPr>
        <w:tab/>
        <w:t xml:space="preserve"> </w:t>
      </w:r>
      <w:r w:rsidR="00CF0B2D" w:rsidRPr="00B15430">
        <w:rPr>
          <w:rFonts w:ascii="Times New Roman" w:hAnsi="Times New Roman"/>
          <w:sz w:val="22"/>
          <w:szCs w:val="22"/>
          <w:rPrChange w:id="926" w:author="SONIA M HERNANDEZ" w:date="2022-01-10T10:14:00Z">
            <w:rPr>
              <w:rFonts w:ascii="Times New Roman" w:hAnsi="Times New Roman"/>
            </w:rPr>
          </w:rPrChange>
        </w:rPr>
        <w:tab/>
      </w:r>
      <w:r w:rsidR="00424BEC" w:rsidRPr="00B15430">
        <w:rPr>
          <w:rFonts w:ascii="Times New Roman" w:hAnsi="Times New Roman"/>
          <w:sz w:val="22"/>
          <w:szCs w:val="22"/>
          <w:rPrChange w:id="927" w:author="SONIA M HERNANDEZ" w:date="2022-01-10T10:14:00Z">
            <w:rPr>
              <w:rFonts w:ascii="Times New Roman" w:hAnsi="Times New Roman"/>
            </w:rPr>
          </w:rPrChange>
        </w:rPr>
        <w:t>1-101</w:t>
      </w:r>
      <w:r w:rsidR="00424BEC" w:rsidRPr="00B15430">
        <w:rPr>
          <w:rFonts w:ascii="Times New Roman" w:hAnsi="Times New Roman"/>
          <w:sz w:val="22"/>
          <w:szCs w:val="22"/>
          <w:rPrChange w:id="928" w:author="SONIA M HERNANDEZ" w:date="2022-01-10T10:14:00Z">
            <w:rPr>
              <w:rFonts w:ascii="Times New Roman" w:hAnsi="Times New Roman"/>
            </w:rPr>
          </w:rPrChange>
        </w:rPr>
        <w:tab/>
      </w:r>
      <w:r w:rsidR="00424BEC" w:rsidRPr="00B15430">
        <w:rPr>
          <w:rFonts w:ascii="Times New Roman" w:hAnsi="Times New Roman"/>
          <w:sz w:val="22"/>
          <w:szCs w:val="22"/>
          <w:rPrChange w:id="929" w:author="SONIA M HERNANDEZ" w:date="2022-01-10T10:14:00Z">
            <w:rPr>
              <w:rFonts w:ascii="Times New Roman" w:hAnsi="Times New Roman"/>
            </w:rPr>
          </w:rPrChange>
        </w:rPr>
        <w:tab/>
      </w:r>
    </w:p>
    <w:p w14:paraId="5C1E9D75" w14:textId="77777777" w:rsidR="001441C3" w:rsidRPr="00B15430" w:rsidRDefault="001441C3">
      <w:pPr>
        <w:suppressAutoHyphens/>
        <w:rPr>
          <w:rFonts w:ascii="Times New Roman" w:hAnsi="Times New Roman"/>
          <w:sz w:val="22"/>
          <w:szCs w:val="22"/>
          <w:rPrChange w:id="930" w:author="SONIA M HERNANDEZ" w:date="2022-01-10T10:14:00Z">
            <w:rPr/>
          </w:rPrChange>
        </w:rPr>
      </w:pPr>
    </w:p>
    <w:p w14:paraId="4739CE23" w14:textId="0B23E27D" w:rsidR="008E4919" w:rsidRPr="00B15430" w:rsidRDefault="00E6585E">
      <w:pPr>
        <w:suppressAutoHyphens/>
        <w:rPr>
          <w:rFonts w:ascii="Times New Roman" w:hAnsi="Times New Roman"/>
          <w:sz w:val="22"/>
          <w:szCs w:val="22"/>
          <w:rPrChange w:id="931" w:author="SONIA M HERNANDEZ" w:date="2022-01-10T10:14:00Z">
            <w:rPr>
              <w:rFonts w:ascii="Times New Roman" w:hAnsi="Times New Roman"/>
            </w:rPr>
          </w:rPrChange>
        </w:rPr>
      </w:pPr>
      <w:r w:rsidRPr="00B15430">
        <w:rPr>
          <w:rFonts w:ascii="Times New Roman" w:hAnsi="Times New Roman"/>
          <w:b/>
          <w:sz w:val="22"/>
          <w:szCs w:val="22"/>
          <w:rPrChange w:id="932" w:author="SONIA M HERNANDEZ" w:date="2022-01-10T10:14:00Z">
            <w:rPr>
              <w:rFonts w:ascii="Times New Roman" w:hAnsi="Times New Roman"/>
              <w:b/>
            </w:rPr>
          </w:rPrChange>
        </w:rPr>
        <w:t>April</w:t>
      </w:r>
      <w:r w:rsidRPr="00B15430">
        <w:rPr>
          <w:rFonts w:ascii="Times New Roman" w:hAnsi="Times New Roman"/>
          <w:b/>
          <w:sz w:val="22"/>
          <w:szCs w:val="22"/>
          <w:rPrChange w:id="933" w:author="SONIA M HERNANDEZ" w:date="2022-01-10T10:14:00Z">
            <w:rPr>
              <w:rFonts w:ascii="Times New Roman" w:hAnsi="Times New Roman"/>
              <w:b/>
            </w:rPr>
          </w:rPrChange>
        </w:rPr>
        <w:tab/>
      </w:r>
      <w:r w:rsidR="00055115" w:rsidRPr="00B15430">
        <w:rPr>
          <w:rFonts w:ascii="Times New Roman" w:hAnsi="Times New Roman"/>
          <w:b/>
          <w:sz w:val="22"/>
          <w:szCs w:val="22"/>
          <w:rPrChange w:id="934" w:author="SONIA M HERNANDEZ" w:date="2022-01-10T10:14:00Z">
            <w:rPr>
              <w:rFonts w:ascii="Times New Roman" w:hAnsi="Times New Roman"/>
              <w:b/>
            </w:rPr>
          </w:rPrChange>
        </w:rPr>
        <w:t xml:space="preserve">   </w:t>
      </w:r>
      <w:r w:rsidR="0057427A" w:rsidRPr="00B15430">
        <w:rPr>
          <w:rFonts w:ascii="Times New Roman" w:hAnsi="Times New Roman"/>
          <w:b/>
          <w:sz w:val="22"/>
          <w:szCs w:val="22"/>
          <w:rPrChange w:id="935" w:author="SONIA M HERNANDEZ" w:date="2022-01-10T10:14:00Z">
            <w:rPr>
              <w:rFonts w:ascii="Times New Roman" w:hAnsi="Times New Roman"/>
              <w:b/>
            </w:rPr>
          </w:rPrChange>
        </w:rPr>
        <w:t>1</w:t>
      </w:r>
      <w:r w:rsidR="001441C3" w:rsidRPr="00B15430">
        <w:rPr>
          <w:rFonts w:ascii="Times New Roman" w:hAnsi="Times New Roman"/>
          <w:sz w:val="22"/>
          <w:szCs w:val="22"/>
          <w:rPrChange w:id="936" w:author="SONIA M HERNANDEZ" w:date="2022-01-10T10:14:00Z">
            <w:rPr>
              <w:rFonts w:ascii="Times New Roman" w:hAnsi="Times New Roman"/>
            </w:rPr>
          </w:rPrChange>
        </w:rPr>
        <w:tab/>
      </w:r>
      <w:r w:rsidR="008E0493" w:rsidRPr="00B15430">
        <w:rPr>
          <w:rFonts w:ascii="Times New Roman" w:hAnsi="Times New Roman"/>
          <w:sz w:val="22"/>
          <w:szCs w:val="22"/>
          <w:rPrChange w:id="937" w:author="SONIA M HERNANDEZ" w:date="2022-01-10T10:14:00Z">
            <w:rPr>
              <w:rFonts w:ascii="Times New Roman" w:hAnsi="Times New Roman"/>
            </w:rPr>
          </w:rPrChange>
        </w:rPr>
        <w:t>Field trip</w:t>
      </w:r>
      <w:r w:rsidR="00C05A82" w:rsidRPr="00B15430">
        <w:rPr>
          <w:rFonts w:ascii="Times New Roman" w:hAnsi="Times New Roman"/>
          <w:sz w:val="22"/>
          <w:szCs w:val="22"/>
          <w:rPrChange w:id="938" w:author="SONIA M HERNANDEZ" w:date="2022-01-10T10:14:00Z">
            <w:rPr>
              <w:rFonts w:ascii="Times New Roman" w:hAnsi="Times New Roman"/>
            </w:rPr>
          </w:rPrChange>
        </w:rPr>
        <w:t xml:space="preserve"> / Projects</w:t>
      </w:r>
      <w:r w:rsidR="008E0493" w:rsidRPr="00B15430">
        <w:rPr>
          <w:rFonts w:ascii="Times New Roman" w:hAnsi="Times New Roman"/>
          <w:sz w:val="22"/>
          <w:szCs w:val="22"/>
          <w:rPrChange w:id="939" w:author="SONIA M HERNANDEZ" w:date="2022-01-10T10:14:00Z">
            <w:rPr>
              <w:rFonts w:ascii="Times New Roman" w:hAnsi="Times New Roman"/>
            </w:rPr>
          </w:rPrChange>
        </w:rPr>
        <w:tab/>
      </w:r>
      <w:r w:rsidR="008E0493" w:rsidRPr="00B15430">
        <w:rPr>
          <w:rFonts w:ascii="Times New Roman" w:hAnsi="Times New Roman"/>
          <w:sz w:val="22"/>
          <w:szCs w:val="22"/>
          <w:rPrChange w:id="940" w:author="SONIA M HERNANDEZ" w:date="2022-01-10T10:14:00Z">
            <w:rPr>
              <w:rFonts w:ascii="Times New Roman" w:hAnsi="Times New Roman"/>
            </w:rPr>
          </w:rPrChange>
        </w:rPr>
        <w:tab/>
      </w:r>
      <w:r w:rsidR="008E0493" w:rsidRPr="00B15430">
        <w:rPr>
          <w:rFonts w:ascii="Times New Roman" w:hAnsi="Times New Roman"/>
          <w:sz w:val="22"/>
          <w:szCs w:val="22"/>
          <w:rPrChange w:id="941" w:author="SONIA M HERNANDEZ" w:date="2022-01-10T10:14:00Z">
            <w:rPr>
              <w:rFonts w:ascii="Times New Roman" w:hAnsi="Times New Roman"/>
            </w:rPr>
          </w:rPrChange>
        </w:rPr>
        <w:tab/>
      </w:r>
      <w:r w:rsidR="008E0493" w:rsidRPr="00B15430">
        <w:rPr>
          <w:rFonts w:ascii="Times New Roman" w:hAnsi="Times New Roman"/>
          <w:sz w:val="22"/>
          <w:szCs w:val="22"/>
          <w:rPrChange w:id="942" w:author="SONIA M HERNANDEZ" w:date="2022-01-10T10:14:00Z">
            <w:rPr>
              <w:rFonts w:ascii="Times New Roman" w:hAnsi="Times New Roman"/>
            </w:rPr>
          </w:rPrChange>
        </w:rPr>
        <w:tab/>
      </w:r>
      <w:r w:rsidR="00C05A82" w:rsidRPr="00B15430">
        <w:rPr>
          <w:rFonts w:ascii="Times New Roman" w:hAnsi="Times New Roman"/>
          <w:sz w:val="22"/>
          <w:szCs w:val="22"/>
          <w:rPrChange w:id="943" w:author="SONIA M HERNANDEZ" w:date="2022-01-10T10:14:00Z">
            <w:rPr>
              <w:rFonts w:ascii="Times New Roman" w:hAnsi="Times New Roman"/>
            </w:rPr>
          </w:rPrChange>
        </w:rPr>
        <w:t>TBA</w:t>
      </w:r>
      <w:r w:rsidR="008E0493" w:rsidRPr="00B15430">
        <w:rPr>
          <w:rFonts w:ascii="Times New Roman" w:hAnsi="Times New Roman"/>
          <w:sz w:val="22"/>
          <w:szCs w:val="22"/>
          <w:rPrChange w:id="944" w:author="SONIA M HERNANDEZ" w:date="2022-01-10T10:14:00Z">
            <w:rPr>
              <w:rFonts w:ascii="Times New Roman" w:hAnsi="Times New Roman"/>
            </w:rPr>
          </w:rPrChange>
        </w:rPr>
        <w:tab/>
      </w:r>
      <w:r w:rsidR="008E0493" w:rsidRPr="00B15430">
        <w:rPr>
          <w:rFonts w:ascii="Times New Roman" w:hAnsi="Times New Roman"/>
          <w:sz w:val="22"/>
          <w:szCs w:val="22"/>
          <w:rPrChange w:id="945" w:author="SONIA M HERNANDEZ" w:date="2022-01-10T10:14:00Z">
            <w:rPr>
              <w:rFonts w:ascii="Times New Roman" w:hAnsi="Times New Roman"/>
            </w:rPr>
          </w:rPrChange>
        </w:rPr>
        <w:tab/>
      </w:r>
      <w:r w:rsidR="008E0493" w:rsidRPr="00B15430">
        <w:rPr>
          <w:rFonts w:ascii="Times New Roman" w:hAnsi="Times New Roman"/>
          <w:sz w:val="22"/>
          <w:szCs w:val="22"/>
          <w:rPrChange w:id="946" w:author="SONIA M HERNANDEZ" w:date="2022-01-10T10:14:00Z">
            <w:rPr>
              <w:rFonts w:ascii="Times New Roman" w:hAnsi="Times New Roman"/>
            </w:rPr>
          </w:rPrChange>
        </w:rPr>
        <w:tab/>
        <w:t>08:00</w:t>
      </w:r>
    </w:p>
    <w:p w14:paraId="0FA5FE71" w14:textId="7E0D9A70" w:rsidR="00046F1C" w:rsidRPr="00B15430" w:rsidRDefault="008E4919" w:rsidP="00C05A82">
      <w:pPr>
        <w:suppressAutoHyphens/>
        <w:ind w:firstLine="720"/>
        <w:rPr>
          <w:rFonts w:ascii="Times New Roman" w:hAnsi="Times New Roman"/>
          <w:sz w:val="22"/>
          <w:szCs w:val="22"/>
          <w:rPrChange w:id="947" w:author="SONIA M HERNANDEZ" w:date="2022-01-10T10:14:00Z">
            <w:rPr>
              <w:rFonts w:ascii="Times New Roman" w:hAnsi="Times New Roman"/>
            </w:rPr>
          </w:rPrChange>
        </w:rPr>
      </w:pPr>
      <w:r w:rsidRPr="00B15430">
        <w:rPr>
          <w:rFonts w:ascii="Times New Roman" w:hAnsi="Times New Roman"/>
          <w:sz w:val="22"/>
          <w:szCs w:val="22"/>
          <w:rPrChange w:id="948" w:author="SONIA M HERNANDEZ" w:date="2022-01-10T10:14:00Z">
            <w:rPr>
              <w:rFonts w:ascii="Times New Roman" w:hAnsi="Times New Roman"/>
            </w:rPr>
          </w:rPrChange>
        </w:rPr>
        <w:t xml:space="preserve"> </w:t>
      </w:r>
      <w:r w:rsidR="00C05A82" w:rsidRPr="00B15430">
        <w:rPr>
          <w:rFonts w:ascii="Times New Roman" w:hAnsi="Times New Roman"/>
          <w:b/>
          <w:sz w:val="22"/>
          <w:szCs w:val="22"/>
          <w:rPrChange w:id="949" w:author="SONIA M HERNANDEZ" w:date="2022-01-10T10:14:00Z">
            <w:rPr>
              <w:rFonts w:ascii="Times New Roman" w:hAnsi="Times New Roman"/>
              <w:b/>
            </w:rPr>
          </w:rPrChange>
        </w:rPr>
        <w:t xml:space="preserve">  </w:t>
      </w:r>
      <w:r w:rsidR="0057427A" w:rsidRPr="00B15430">
        <w:rPr>
          <w:rFonts w:ascii="Times New Roman" w:hAnsi="Times New Roman"/>
          <w:b/>
          <w:sz w:val="22"/>
          <w:szCs w:val="22"/>
          <w:rPrChange w:id="950" w:author="SONIA M HERNANDEZ" w:date="2022-01-10T10:14:00Z">
            <w:rPr>
              <w:rFonts w:ascii="Times New Roman" w:hAnsi="Times New Roman"/>
              <w:b/>
            </w:rPr>
          </w:rPrChange>
        </w:rPr>
        <w:t>8</w:t>
      </w:r>
      <w:r w:rsidR="00C05A82" w:rsidRPr="00B15430">
        <w:rPr>
          <w:rFonts w:ascii="Times New Roman" w:hAnsi="Times New Roman"/>
          <w:b/>
          <w:sz w:val="22"/>
          <w:szCs w:val="22"/>
          <w:rPrChange w:id="951" w:author="SONIA M HERNANDEZ" w:date="2022-01-10T10:14:00Z">
            <w:rPr>
              <w:rFonts w:ascii="Times New Roman" w:hAnsi="Times New Roman"/>
              <w:b/>
            </w:rPr>
          </w:rPrChange>
        </w:rPr>
        <w:tab/>
      </w:r>
      <w:r w:rsidR="00C05A82" w:rsidRPr="00B15430">
        <w:rPr>
          <w:rFonts w:ascii="Times New Roman" w:hAnsi="Times New Roman"/>
          <w:sz w:val="22"/>
          <w:szCs w:val="22"/>
          <w:rPrChange w:id="952" w:author="SONIA M HERNANDEZ" w:date="2022-01-10T10:14:00Z">
            <w:rPr>
              <w:rFonts w:ascii="Times New Roman" w:hAnsi="Times New Roman"/>
            </w:rPr>
          </w:rPrChange>
        </w:rPr>
        <w:t>Field trip / Projects</w:t>
      </w:r>
      <w:r w:rsidR="008E0493" w:rsidRPr="00B15430">
        <w:rPr>
          <w:rFonts w:ascii="Times New Roman" w:hAnsi="Times New Roman"/>
          <w:sz w:val="22"/>
          <w:szCs w:val="22"/>
          <w:rPrChange w:id="953" w:author="SONIA M HERNANDEZ" w:date="2022-01-10T10:14:00Z">
            <w:rPr>
              <w:rFonts w:ascii="Times New Roman" w:hAnsi="Times New Roman"/>
            </w:rPr>
          </w:rPrChange>
        </w:rPr>
        <w:tab/>
        <w:t xml:space="preserve"> </w:t>
      </w:r>
      <w:r w:rsidR="00C05A82" w:rsidRPr="00B15430">
        <w:rPr>
          <w:rFonts w:ascii="Times New Roman" w:hAnsi="Times New Roman"/>
          <w:sz w:val="22"/>
          <w:szCs w:val="22"/>
          <w:rPrChange w:id="954" w:author="SONIA M HERNANDEZ" w:date="2022-01-10T10:14:00Z">
            <w:rPr>
              <w:rFonts w:ascii="Times New Roman" w:hAnsi="Times New Roman"/>
            </w:rPr>
          </w:rPrChange>
        </w:rPr>
        <w:tab/>
      </w:r>
      <w:r w:rsidR="00C05A82" w:rsidRPr="00B15430">
        <w:rPr>
          <w:rFonts w:ascii="Times New Roman" w:hAnsi="Times New Roman"/>
          <w:sz w:val="22"/>
          <w:szCs w:val="22"/>
          <w:rPrChange w:id="955" w:author="SONIA M HERNANDEZ" w:date="2022-01-10T10:14:00Z">
            <w:rPr>
              <w:rFonts w:ascii="Times New Roman" w:hAnsi="Times New Roman"/>
            </w:rPr>
          </w:rPrChange>
        </w:rPr>
        <w:tab/>
      </w:r>
      <w:r w:rsidR="00C05A82" w:rsidRPr="00B15430">
        <w:rPr>
          <w:rFonts w:ascii="Times New Roman" w:hAnsi="Times New Roman"/>
          <w:sz w:val="22"/>
          <w:szCs w:val="22"/>
          <w:rPrChange w:id="956" w:author="SONIA M HERNANDEZ" w:date="2022-01-10T10:14:00Z">
            <w:rPr>
              <w:rFonts w:ascii="Times New Roman" w:hAnsi="Times New Roman"/>
            </w:rPr>
          </w:rPrChange>
        </w:rPr>
        <w:tab/>
        <w:t>TBA</w:t>
      </w:r>
      <w:r w:rsidR="00C05A82" w:rsidRPr="00B15430">
        <w:rPr>
          <w:rFonts w:ascii="Times New Roman" w:hAnsi="Times New Roman"/>
          <w:sz w:val="22"/>
          <w:szCs w:val="22"/>
          <w:rPrChange w:id="957" w:author="SONIA M HERNANDEZ" w:date="2022-01-10T10:14:00Z">
            <w:rPr>
              <w:rFonts w:ascii="Times New Roman" w:hAnsi="Times New Roman"/>
            </w:rPr>
          </w:rPrChange>
        </w:rPr>
        <w:tab/>
      </w:r>
      <w:r w:rsidR="00C05A82" w:rsidRPr="00B15430">
        <w:rPr>
          <w:rFonts w:ascii="Times New Roman" w:hAnsi="Times New Roman"/>
          <w:sz w:val="22"/>
          <w:szCs w:val="22"/>
          <w:rPrChange w:id="958" w:author="SONIA M HERNANDEZ" w:date="2022-01-10T10:14:00Z">
            <w:rPr>
              <w:rFonts w:ascii="Times New Roman" w:hAnsi="Times New Roman"/>
            </w:rPr>
          </w:rPrChange>
        </w:rPr>
        <w:tab/>
      </w:r>
      <w:r w:rsidR="00C05A82" w:rsidRPr="00B15430">
        <w:rPr>
          <w:rFonts w:ascii="Times New Roman" w:hAnsi="Times New Roman"/>
          <w:sz w:val="22"/>
          <w:szCs w:val="22"/>
          <w:rPrChange w:id="959" w:author="SONIA M HERNANDEZ" w:date="2022-01-10T10:14:00Z">
            <w:rPr>
              <w:rFonts w:ascii="Times New Roman" w:hAnsi="Times New Roman"/>
            </w:rPr>
          </w:rPrChange>
        </w:rPr>
        <w:tab/>
        <w:t>08:00</w:t>
      </w:r>
    </w:p>
    <w:p w14:paraId="6E1EF3D7" w14:textId="4C0A77D0" w:rsidR="00046F1C" w:rsidRPr="00B15430" w:rsidRDefault="00301ECD" w:rsidP="00046F1C">
      <w:pPr>
        <w:suppressAutoHyphens/>
        <w:ind w:firstLine="720"/>
        <w:rPr>
          <w:rFonts w:ascii="Times New Roman" w:hAnsi="Times New Roman"/>
          <w:sz w:val="22"/>
          <w:szCs w:val="22"/>
          <w:rPrChange w:id="960" w:author="SONIA M HERNANDEZ" w:date="2022-01-10T10:14:00Z">
            <w:rPr>
              <w:rFonts w:ascii="Times New Roman" w:hAnsi="Times New Roman"/>
            </w:rPr>
          </w:rPrChange>
        </w:rPr>
      </w:pPr>
      <w:r w:rsidRPr="00B15430">
        <w:rPr>
          <w:rFonts w:ascii="Times New Roman" w:hAnsi="Times New Roman"/>
          <w:sz w:val="22"/>
          <w:szCs w:val="22"/>
          <w:rPrChange w:id="961" w:author="SONIA M HERNANDEZ" w:date="2022-01-10T10:14:00Z">
            <w:rPr>
              <w:rFonts w:ascii="Times New Roman" w:hAnsi="Times New Roman"/>
            </w:rPr>
          </w:rPrChange>
        </w:rPr>
        <w:t xml:space="preserve"> </w:t>
      </w:r>
      <w:r w:rsidRPr="00B15430">
        <w:rPr>
          <w:rFonts w:ascii="Times New Roman" w:hAnsi="Times New Roman"/>
          <w:b/>
          <w:sz w:val="22"/>
          <w:szCs w:val="22"/>
          <w:rPrChange w:id="962" w:author="SONIA M HERNANDEZ" w:date="2022-01-10T10:14:00Z">
            <w:rPr>
              <w:rFonts w:ascii="Times New Roman" w:hAnsi="Times New Roman"/>
              <w:b/>
            </w:rPr>
          </w:rPrChange>
        </w:rPr>
        <w:t>1</w:t>
      </w:r>
      <w:r w:rsidR="0057427A" w:rsidRPr="00B15430">
        <w:rPr>
          <w:rFonts w:ascii="Times New Roman" w:hAnsi="Times New Roman"/>
          <w:b/>
          <w:sz w:val="22"/>
          <w:szCs w:val="22"/>
          <w:rPrChange w:id="963" w:author="SONIA M HERNANDEZ" w:date="2022-01-10T10:14:00Z">
            <w:rPr>
              <w:rFonts w:ascii="Times New Roman" w:hAnsi="Times New Roman"/>
              <w:b/>
            </w:rPr>
          </w:rPrChange>
        </w:rPr>
        <w:t>5</w:t>
      </w:r>
      <w:r w:rsidR="00EB0021" w:rsidRPr="00B15430">
        <w:rPr>
          <w:rFonts w:ascii="Times New Roman" w:hAnsi="Times New Roman"/>
          <w:sz w:val="22"/>
          <w:szCs w:val="22"/>
          <w:rPrChange w:id="964" w:author="SONIA M HERNANDEZ" w:date="2022-01-10T10:14:00Z">
            <w:rPr>
              <w:rFonts w:ascii="Times New Roman" w:hAnsi="Times New Roman"/>
            </w:rPr>
          </w:rPrChange>
        </w:rPr>
        <w:tab/>
      </w:r>
      <w:r w:rsidR="008E0493" w:rsidRPr="00B15430">
        <w:rPr>
          <w:rFonts w:ascii="Times New Roman" w:hAnsi="Times New Roman"/>
          <w:sz w:val="22"/>
          <w:szCs w:val="22"/>
          <w:rPrChange w:id="965" w:author="SONIA M HERNANDEZ" w:date="2022-01-10T10:14:00Z">
            <w:rPr>
              <w:rFonts w:ascii="Times New Roman" w:hAnsi="Times New Roman"/>
            </w:rPr>
          </w:rPrChange>
        </w:rPr>
        <w:t>Field trip</w:t>
      </w:r>
      <w:r w:rsidR="000663C1" w:rsidRPr="00B15430">
        <w:rPr>
          <w:rFonts w:ascii="Times New Roman" w:hAnsi="Times New Roman"/>
          <w:sz w:val="22"/>
          <w:szCs w:val="22"/>
          <w:rPrChange w:id="966" w:author="SONIA M HERNANDEZ" w:date="2022-01-10T10:14:00Z">
            <w:rPr>
              <w:rFonts w:ascii="Times New Roman" w:hAnsi="Times New Roman"/>
            </w:rPr>
          </w:rPrChange>
        </w:rPr>
        <w:t xml:space="preserve"> / Projects</w:t>
      </w:r>
      <w:r w:rsidR="008E0493" w:rsidRPr="00B15430">
        <w:rPr>
          <w:rFonts w:ascii="Times New Roman" w:hAnsi="Times New Roman"/>
          <w:sz w:val="22"/>
          <w:szCs w:val="22"/>
          <w:rPrChange w:id="967" w:author="SONIA M HERNANDEZ" w:date="2022-01-10T10:14:00Z">
            <w:rPr>
              <w:rFonts w:ascii="Times New Roman" w:hAnsi="Times New Roman"/>
            </w:rPr>
          </w:rPrChange>
        </w:rPr>
        <w:tab/>
      </w:r>
      <w:r w:rsidR="008E0493" w:rsidRPr="00B15430">
        <w:rPr>
          <w:rFonts w:ascii="Times New Roman" w:hAnsi="Times New Roman"/>
          <w:sz w:val="22"/>
          <w:szCs w:val="22"/>
          <w:rPrChange w:id="968" w:author="SONIA M HERNANDEZ" w:date="2022-01-10T10:14:00Z">
            <w:rPr>
              <w:rFonts w:ascii="Times New Roman" w:hAnsi="Times New Roman"/>
            </w:rPr>
          </w:rPrChange>
        </w:rPr>
        <w:tab/>
      </w:r>
      <w:r w:rsidR="008E0493" w:rsidRPr="00B15430">
        <w:rPr>
          <w:rFonts w:ascii="Times New Roman" w:hAnsi="Times New Roman"/>
          <w:sz w:val="22"/>
          <w:szCs w:val="22"/>
          <w:rPrChange w:id="969" w:author="SONIA M HERNANDEZ" w:date="2022-01-10T10:14:00Z">
            <w:rPr>
              <w:rFonts w:ascii="Times New Roman" w:hAnsi="Times New Roman"/>
            </w:rPr>
          </w:rPrChange>
        </w:rPr>
        <w:tab/>
      </w:r>
      <w:r w:rsidR="008E0493" w:rsidRPr="00B15430">
        <w:rPr>
          <w:rFonts w:ascii="Times New Roman" w:hAnsi="Times New Roman"/>
          <w:sz w:val="22"/>
          <w:szCs w:val="22"/>
          <w:rPrChange w:id="970" w:author="SONIA M HERNANDEZ" w:date="2022-01-10T10:14:00Z">
            <w:rPr>
              <w:rFonts w:ascii="Times New Roman" w:hAnsi="Times New Roman"/>
            </w:rPr>
          </w:rPrChange>
        </w:rPr>
        <w:tab/>
      </w:r>
      <w:r w:rsidR="00C05A82" w:rsidRPr="00B15430">
        <w:rPr>
          <w:rFonts w:ascii="Times New Roman" w:hAnsi="Times New Roman"/>
          <w:sz w:val="22"/>
          <w:szCs w:val="22"/>
          <w:rPrChange w:id="971" w:author="SONIA M HERNANDEZ" w:date="2022-01-10T10:14:00Z">
            <w:rPr>
              <w:rFonts w:ascii="Times New Roman" w:hAnsi="Times New Roman"/>
            </w:rPr>
          </w:rPrChange>
        </w:rPr>
        <w:t>TBA</w:t>
      </w:r>
      <w:r w:rsidR="008E0493" w:rsidRPr="00B15430">
        <w:rPr>
          <w:rFonts w:ascii="Times New Roman" w:hAnsi="Times New Roman"/>
          <w:sz w:val="22"/>
          <w:szCs w:val="22"/>
          <w:rPrChange w:id="972" w:author="SONIA M HERNANDEZ" w:date="2022-01-10T10:14:00Z">
            <w:rPr>
              <w:rFonts w:ascii="Times New Roman" w:hAnsi="Times New Roman"/>
            </w:rPr>
          </w:rPrChange>
        </w:rPr>
        <w:tab/>
      </w:r>
      <w:r w:rsidR="008E0493" w:rsidRPr="00B15430">
        <w:rPr>
          <w:rFonts w:ascii="Times New Roman" w:hAnsi="Times New Roman"/>
          <w:sz w:val="22"/>
          <w:szCs w:val="22"/>
          <w:rPrChange w:id="973" w:author="SONIA M HERNANDEZ" w:date="2022-01-10T10:14:00Z">
            <w:rPr>
              <w:rFonts w:ascii="Times New Roman" w:hAnsi="Times New Roman"/>
            </w:rPr>
          </w:rPrChange>
        </w:rPr>
        <w:tab/>
      </w:r>
      <w:r w:rsidR="008E0493" w:rsidRPr="00B15430">
        <w:rPr>
          <w:rFonts w:ascii="Times New Roman" w:hAnsi="Times New Roman"/>
          <w:sz w:val="22"/>
          <w:szCs w:val="22"/>
          <w:rPrChange w:id="974" w:author="SONIA M HERNANDEZ" w:date="2022-01-10T10:14:00Z">
            <w:rPr>
              <w:rFonts w:ascii="Times New Roman" w:hAnsi="Times New Roman"/>
            </w:rPr>
          </w:rPrChange>
        </w:rPr>
        <w:tab/>
        <w:t>08:00</w:t>
      </w:r>
    </w:p>
    <w:p w14:paraId="0521A539" w14:textId="3B716F81" w:rsidR="000663C1" w:rsidRPr="00B15430" w:rsidRDefault="000663C1" w:rsidP="00046F1C">
      <w:pPr>
        <w:suppressAutoHyphens/>
        <w:ind w:firstLine="720"/>
        <w:rPr>
          <w:rFonts w:ascii="Times New Roman" w:hAnsi="Times New Roman"/>
          <w:sz w:val="22"/>
          <w:szCs w:val="22"/>
          <w:rPrChange w:id="975" w:author="SONIA M HERNANDEZ" w:date="2022-01-10T10:14:00Z">
            <w:rPr>
              <w:rFonts w:ascii="Times New Roman" w:hAnsi="Times New Roman"/>
            </w:rPr>
          </w:rPrChange>
        </w:rPr>
      </w:pPr>
      <w:r w:rsidRPr="00B15430">
        <w:rPr>
          <w:rFonts w:ascii="Times New Roman" w:hAnsi="Times New Roman"/>
          <w:sz w:val="22"/>
          <w:szCs w:val="22"/>
          <w:rPrChange w:id="976" w:author="SONIA M HERNANDEZ" w:date="2022-01-10T10:14:00Z">
            <w:rPr>
              <w:rFonts w:ascii="Times New Roman" w:hAnsi="Times New Roman"/>
            </w:rPr>
          </w:rPrChange>
        </w:rPr>
        <w:t xml:space="preserve"> 2</w:t>
      </w:r>
      <w:r w:rsidR="0057427A" w:rsidRPr="00B15430">
        <w:rPr>
          <w:rFonts w:ascii="Times New Roman" w:hAnsi="Times New Roman"/>
          <w:sz w:val="22"/>
          <w:szCs w:val="22"/>
          <w:rPrChange w:id="977" w:author="SONIA M HERNANDEZ" w:date="2022-01-10T10:14:00Z">
            <w:rPr>
              <w:rFonts w:ascii="Times New Roman" w:hAnsi="Times New Roman"/>
            </w:rPr>
          </w:rPrChange>
        </w:rPr>
        <w:t>2</w:t>
      </w:r>
      <w:r w:rsidRPr="00B15430">
        <w:rPr>
          <w:rFonts w:ascii="Times New Roman" w:hAnsi="Times New Roman"/>
          <w:sz w:val="22"/>
          <w:szCs w:val="22"/>
          <w:rPrChange w:id="978" w:author="SONIA M HERNANDEZ" w:date="2022-01-10T10:14:00Z">
            <w:rPr>
              <w:rFonts w:ascii="Times New Roman" w:hAnsi="Times New Roman"/>
            </w:rPr>
          </w:rPrChange>
        </w:rPr>
        <w:tab/>
        <w:t>Field trip / Projects</w:t>
      </w:r>
      <w:r w:rsidRPr="00B15430">
        <w:rPr>
          <w:rFonts w:ascii="Times New Roman" w:hAnsi="Times New Roman"/>
          <w:sz w:val="22"/>
          <w:szCs w:val="22"/>
          <w:rPrChange w:id="979" w:author="SONIA M HERNANDEZ" w:date="2022-01-10T10:14:00Z">
            <w:rPr>
              <w:rFonts w:ascii="Times New Roman" w:hAnsi="Times New Roman"/>
            </w:rPr>
          </w:rPrChange>
        </w:rPr>
        <w:tab/>
      </w:r>
      <w:r w:rsidRPr="00B15430">
        <w:rPr>
          <w:rFonts w:ascii="Times New Roman" w:hAnsi="Times New Roman"/>
          <w:sz w:val="22"/>
          <w:szCs w:val="22"/>
          <w:rPrChange w:id="980" w:author="SONIA M HERNANDEZ" w:date="2022-01-10T10:14:00Z">
            <w:rPr>
              <w:rFonts w:ascii="Times New Roman" w:hAnsi="Times New Roman"/>
            </w:rPr>
          </w:rPrChange>
        </w:rPr>
        <w:tab/>
      </w:r>
      <w:r w:rsidRPr="00B15430">
        <w:rPr>
          <w:rFonts w:ascii="Times New Roman" w:hAnsi="Times New Roman"/>
          <w:sz w:val="22"/>
          <w:szCs w:val="22"/>
          <w:rPrChange w:id="981" w:author="SONIA M HERNANDEZ" w:date="2022-01-10T10:14:00Z">
            <w:rPr>
              <w:rFonts w:ascii="Times New Roman" w:hAnsi="Times New Roman"/>
            </w:rPr>
          </w:rPrChange>
        </w:rPr>
        <w:tab/>
      </w:r>
      <w:r w:rsidRPr="00B15430">
        <w:rPr>
          <w:rFonts w:ascii="Times New Roman" w:hAnsi="Times New Roman"/>
          <w:sz w:val="22"/>
          <w:szCs w:val="22"/>
          <w:rPrChange w:id="982" w:author="SONIA M HERNANDEZ" w:date="2022-01-10T10:14:00Z">
            <w:rPr>
              <w:rFonts w:ascii="Times New Roman" w:hAnsi="Times New Roman"/>
            </w:rPr>
          </w:rPrChange>
        </w:rPr>
        <w:tab/>
        <w:t>TBA</w:t>
      </w:r>
      <w:r w:rsidRPr="00B15430">
        <w:rPr>
          <w:rFonts w:ascii="Times New Roman" w:hAnsi="Times New Roman"/>
          <w:sz w:val="22"/>
          <w:szCs w:val="22"/>
          <w:rPrChange w:id="983" w:author="SONIA M HERNANDEZ" w:date="2022-01-10T10:14:00Z">
            <w:rPr>
              <w:rFonts w:ascii="Times New Roman" w:hAnsi="Times New Roman"/>
            </w:rPr>
          </w:rPrChange>
        </w:rPr>
        <w:tab/>
      </w:r>
      <w:r w:rsidRPr="00B15430">
        <w:rPr>
          <w:rFonts w:ascii="Times New Roman" w:hAnsi="Times New Roman"/>
          <w:sz w:val="22"/>
          <w:szCs w:val="22"/>
          <w:rPrChange w:id="984" w:author="SONIA M HERNANDEZ" w:date="2022-01-10T10:14:00Z">
            <w:rPr>
              <w:rFonts w:ascii="Times New Roman" w:hAnsi="Times New Roman"/>
            </w:rPr>
          </w:rPrChange>
        </w:rPr>
        <w:tab/>
      </w:r>
      <w:r w:rsidRPr="00B15430">
        <w:rPr>
          <w:rFonts w:ascii="Times New Roman" w:hAnsi="Times New Roman"/>
          <w:sz w:val="22"/>
          <w:szCs w:val="22"/>
          <w:rPrChange w:id="985" w:author="SONIA M HERNANDEZ" w:date="2022-01-10T10:14:00Z">
            <w:rPr>
              <w:rFonts w:ascii="Times New Roman" w:hAnsi="Times New Roman"/>
            </w:rPr>
          </w:rPrChange>
        </w:rPr>
        <w:tab/>
        <w:t>08:00</w:t>
      </w:r>
    </w:p>
    <w:p w14:paraId="347D6130" w14:textId="631FC3B6" w:rsidR="001441C3" w:rsidRPr="00B15430" w:rsidRDefault="00301ECD" w:rsidP="003276F9">
      <w:pPr>
        <w:suppressAutoHyphens/>
        <w:ind w:firstLine="720"/>
        <w:rPr>
          <w:rFonts w:ascii="Times New Roman" w:hAnsi="Times New Roman"/>
          <w:sz w:val="22"/>
          <w:szCs w:val="22"/>
          <w:rPrChange w:id="986" w:author="SONIA M HERNANDEZ" w:date="2022-01-10T10:14:00Z">
            <w:rPr>
              <w:rFonts w:ascii="Times New Roman" w:hAnsi="Times New Roman"/>
            </w:rPr>
          </w:rPrChange>
        </w:rPr>
      </w:pPr>
      <w:r w:rsidRPr="00B15430">
        <w:rPr>
          <w:rFonts w:ascii="Times New Roman" w:hAnsi="Times New Roman"/>
          <w:sz w:val="22"/>
          <w:szCs w:val="22"/>
          <w:rPrChange w:id="987" w:author="SONIA M HERNANDEZ" w:date="2022-01-10T10:14:00Z">
            <w:rPr>
              <w:rFonts w:ascii="Times New Roman" w:hAnsi="Times New Roman"/>
            </w:rPr>
          </w:rPrChange>
        </w:rPr>
        <w:t xml:space="preserve"> </w:t>
      </w:r>
      <w:r w:rsidR="0057427A" w:rsidRPr="00B15430">
        <w:rPr>
          <w:rFonts w:ascii="Times New Roman" w:hAnsi="Times New Roman"/>
          <w:sz w:val="22"/>
          <w:szCs w:val="22"/>
          <w:rPrChange w:id="988" w:author="SONIA M HERNANDEZ" w:date="2022-01-10T10:14:00Z">
            <w:rPr>
              <w:rFonts w:ascii="Times New Roman" w:hAnsi="Times New Roman"/>
            </w:rPr>
          </w:rPrChange>
        </w:rPr>
        <w:t>29</w:t>
      </w:r>
      <w:r w:rsidR="008E0493" w:rsidRPr="00B15430">
        <w:rPr>
          <w:rFonts w:ascii="Times New Roman" w:hAnsi="Times New Roman"/>
          <w:sz w:val="22"/>
          <w:szCs w:val="22"/>
          <w:rPrChange w:id="989" w:author="SONIA M HERNANDEZ" w:date="2022-01-10T10:14:00Z">
            <w:rPr>
              <w:rFonts w:ascii="Times New Roman" w:hAnsi="Times New Roman"/>
            </w:rPr>
          </w:rPrChange>
        </w:rPr>
        <w:tab/>
      </w:r>
      <w:r w:rsidR="008E0493" w:rsidRPr="00B15430">
        <w:rPr>
          <w:rFonts w:ascii="Times New Roman" w:hAnsi="Times New Roman"/>
          <w:b/>
          <w:sz w:val="22"/>
          <w:szCs w:val="22"/>
          <w:rPrChange w:id="990" w:author="SONIA M HERNANDEZ" w:date="2022-01-10T10:14:00Z">
            <w:rPr>
              <w:rFonts w:ascii="Times New Roman" w:hAnsi="Times New Roman"/>
              <w:b/>
            </w:rPr>
          </w:rPrChange>
        </w:rPr>
        <w:t>Lab Exam II</w:t>
      </w:r>
      <w:r w:rsidR="008E0493" w:rsidRPr="00B15430">
        <w:rPr>
          <w:rFonts w:ascii="Times New Roman" w:hAnsi="Times New Roman"/>
          <w:sz w:val="22"/>
          <w:szCs w:val="22"/>
          <w:rPrChange w:id="991" w:author="SONIA M HERNANDEZ" w:date="2022-01-10T10:14:00Z">
            <w:rPr>
              <w:rFonts w:ascii="Times New Roman" w:hAnsi="Times New Roman"/>
            </w:rPr>
          </w:rPrChange>
        </w:rPr>
        <w:tab/>
      </w:r>
      <w:r w:rsidR="008E0493" w:rsidRPr="00B15430">
        <w:rPr>
          <w:rFonts w:ascii="Times New Roman" w:hAnsi="Times New Roman"/>
          <w:sz w:val="22"/>
          <w:szCs w:val="22"/>
          <w:rPrChange w:id="992" w:author="SONIA M HERNANDEZ" w:date="2022-01-10T10:14:00Z">
            <w:rPr>
              <w:rFonts w:ascii="Times New Roman" w:hAnsi="Times New Roman"/>
            </w:rPr>
          </w:rPrChange>
        </w:rPr>
        <w:tab/>
      </w:r>
      <w:r w:rsidR="008E0493" w:rsidRPr="00B15430">
        <w:rPr>
          <w:rFonts w:ascii="Times New Roman" w:hAnsi="Times New Roman"/>
          <w:sz w:val="22"/>
          <w:szCs w:val="22"/>
          <w:rPrChange w:id="993" w:author="SONIA M HERNANDEZ" w:date="2022-01-10T10:14:00Z">
            <w:rPr>
              <w:rFonts w:ascii="Times New Roman" w:hAnsi="Times New Roman"/>
            </w:rPr>
          </w:rPrChange>
        </w:rPr>
        <w:tab/>
      </w:r>
      <w:r w:rsidR="008E0493" w:rsidRPr="00B15430">
        <w:rPr>
          <w:rFonts w:ascii="Times New Roman" w:hAnsi="Times New Roman"/>
          <w:sz w:val="22"/>
          <w:szCs w:val="22"/>
          <w:rPrChange w:id="994" w:author="SONIA M HERNANDEZ" w:date="2022-01-10T10:14:00Z">
            <w:rPr>
              <w:rFonts w:ascii="Times New Roman" w:hAnsi="Times New Roman"/>
            </w:rPr>
          </w:rPrChange>
        </w:rPr>
        <w:tab/>
      </w:r>
      <w:r w:rsidR="008E0493" w:rsidRPr="00B15430">
        <w:rPr>
          <w:rFonts w:ascii="Times New Roman" w:hAnsi="Times New Roman"/>
          <w:sz w:val="22"/>
          <w:szCs w:val="22"/>
          <w:rPrChange w:id="995" w:author="SONIA M HERNANDEZ" w:date="2022-01-10T10:14:00Z">
            <w:rPr>
              <w:rFonts w:ascii="Times New Roman" w:hAnsi="Times New Roman"/>
            </w:rPr>
          </w:rPrChange>
        </w:rPr>
        <w:tab/>
        <w:t>1-101</w:t>
      </w:r>
      <w:r w:rsidR="008E0493" w:rsidRPr="00B15430">
        <w:rPr>
          <w:rFonts w:ascii="Times New Roman" w:hAnsi="Times New Roman"/>
          <w:sz w:val="22"/>
          <w:szCs w:val="22"/>
          <w:rPrChange w:id="996" w:author="SONIA M HERNANDEZ" w:date="2022-01-10T10:14:00Z">
            <w:rPr>
              <w:rFonts w:ascii="Times New Roman" w:hAnsi="Times New Roman"/>
            </w:rPr>
          </w:rPrChange>
        </w:rPr>
        <w:tab/>
      </w:r>
      <w:r w:rsidR="008E0493" w:rsidRPr="00B15430">
        <w:rPr>
          <w:rFonts w:ascii="Times New Roman" w:hAnsi="Times New Roman"/>
          <w:sz w:val="22"/>
          <w:szCs w:val="22"/>
          <w:rPrChange w:id="997" w:author="SONIA M HERNANDEZ" w:date="2022-01-10T10:14:00Z">
            <w:rPr>
              <w:rFonts w:ascii="Times New Roman" w:hAnsi="Times New Roman"/>
            </w:rPr>
          </w:rPrChange>
        </w:rPr>
        <w:tab/>
      </w:r>
      <w:r w:rsidR="008E0493" w:rsidRPr="00B15430">
        <w:rPr>
          <w:rFonts w:ascii="Times New Roman" w:hAnsi="Times New Roman"/>
          <w:sz w:val="22"/>
          <w:szCs w:val="22"/>
          <w:rPrChange w:id="998" w:author="SONIA M HERNANDEZ" w:date="2022-01-10T10:14:00Z">
            <w:rPr>
              <w:rFonts w:ascii="Times New Roman" w:hAnsi="Times New Roman"/>
            </w:rPr>
          </w:rPrChange>
        </w:rPr>
        <w:tab/>
        <w:t>TBA</w:t>
      </w:r>
    </w:p>
    <w:p w14:paraId="49063F6F" w14:textId="77777777" w:rsidR="001441C3" w:rsidRPr="00B15430" w:rsidRDefault="001441C3">
      <w:pPr>
        <w:suppressAutoHyphens/>
        <w:rPr>
          <w:rFonts w:ascii="Times New Roman" w:hAnsi="Times New Roman"/>
          <w:sz w:val="22"/>
          <w:szCs w:val="22"/>
          <w:u w:val="single"/>
          <w:rPrChange w:id="999" w:author="SONIA M HERNANDEZ" w:date="2022-01-10T10:14:00Z">
            <w:rPr>
              <w:rFonts w:ascii="Times New Roman" w:hAnsi="Times New Roman"/>
              <w:u w:val="single"/>
            </w:rPr>
          </w:rPrChange>
        </w:rPr>
      </w:pPr>
      <w:r w:rsidRPr="00B15430">
        <w:rPr>
          <w:rFonts w:ascii="Times New Roman" w:hAnsi="Times New Roman"/>
          <w:sz w:val="22"/>
          <w:szCs w:val="22"/>
          <w:u w:val="single"/>
          <w:rPrChange w:id="1000" w:author="SONIA M HERNANDEZ" w:date="2022-01-10T10:14:00Z">
            <w:rPr>
              <w:rFonts w:ascii="Times New Roman" w:hAnsi="Times New Roman"/>
              <w:u w:val="single"/>
            </w:rPr>
          </w:rPrChange>
        </w:rPr>
        <w:t>____________________________________________________________________________</w:t>
      </w:r>
    </w:p>
    <w:p w14:paraId="0FBC6CBB" w14:textId="77777777" w:rsidR="001441C3" w:rsidRPr="00B15430" w:rsidRDefault="001441C3">
      <w:pPr>
        <w:suppressAutoHyphens/>
        <w:rPr>
          <w:rFonts w:ascii="Times New Roman" w:hAnsi="Times New Roman"/>
          <w:sz w:val="22"/>
          <w:szCs w:val="22"/>
          <w:rPrChange w:id="1001" w:author="SONIA M HERNANDEZ" w:date="2022-01-10T10:14:00Z">
            <w:rPr/>
          </w:rPrChange>
        </w:rPr>
      </w:pPr>
    </w:p>
    <w:p w14:paraId="7991DB68" w14:textId="1040CD9F" w:rsidR="002C5D65" w:rsidRPr="00B15430" w:rsidRDefault="001441C3" w:rsidP="002C5D65">
      <w:pPr>
        <w:suppressAutoHyphens/>
        <w:rPr>
          <w:rFonts w:ascii="Times New Roman" w:hAnsi="Times New Roman"/>
          <w:sz w:val="22"/>
          <w:szCs w:val="22"/>
          <w:rPrChange w:id="1002" w:author="SONIA M HERNANDEZ" w:date="2022-01-10T10:14:00Z">
            <w:rPr>
              <w:rFonts w:ascii="Times New Roman" w:hAnsi="Times New Roman"/>
            </w:rPr>
          </w:rPrChange>
        </w:rPr>
      </w:pPr>
      <w:r w:rsidRPr="00B15430">
        <w:rPr>
          <w:rFonts w:ascii="Times New Roman" w:hAnsi="Times New Roman"/>
          <w:sz w:val="22"/>
          <w:szCs w:val="22"/>
          <w:rPrChange w:id="1003" w:author="SONIA M HERNANDEZ" w:date="2022-01-10T10:14:00Z">
            <w:rPr>
              <w:rFonts w:ascii="Times New Roman" w:hAnsi="Times New Roman"/>
            </w:rPr>
          </w:rPrChange>
        </w:rPr>
        <w:t xml:space="preserve">Note that field trips </w:t>
      </w:r>
      <w:r w:rsidR="00C05A82" w:rsidRPr="00B15430">
        <w:rPr>
          <w:rFonts w:ascii="Times New Roman" w:hAnsi="Times New Roman"/>
          <w:sz w:val="22"/>
          <w:szCs w:val="22"/>
          <w:rPrChange w:id="1004" w:author="SONIA M HERNANDEZ" w:date="2022-01-10T10:14:00Z">
            <w:rPr>
              <w:rFonts w:ascii="Times New Roman" w:hAnsi="Times New Roman"/>
            </w:rPr>
          </w:rPrChange>
        </w:rPr>
        <w:t>will meet in a</w:t>
      </w:r>
      <w:r w:rsidR="00CF1816" w:rsidRPr="00B15430">
        <w:rPr>
          <w:rFonts w:ascii="Times New Roman" w:hAnsi="Times New Roman"/>
          <w:sz w:val="22"/>
          <w:szCs w:val="22"/>
          <w:rPrChange w:id="1005" w:author="SONIA M HERNANDEZ" w:date="2022-01-10T10:14:00Z">
            <w:rPr>
              <w:rFonts w:ascii="Times New Roman" w:hAnsi="Times New Roman"/>
            </w:rPr>
          </w:rPrChange>
        </w:rPr>
        <w:t xml:space="preserve"> variety of locations</w:t>
      </w:r>
      <w:r w:rsidRPr="00B15430">
        <w:rPr>
          <w:rFonts w:ascii="Times New Roman" w:hAnsi="Times New Roman"/>
          <w:sz w:val="22"/>
          <w:szCs w:val="22"/>
          <w:rPrChange w:id="1006" w:author="SONIA M HERNANDEZ" w:date="2022-01-10T10:14:00Z">
            <w:rPr>
              <w:rFonts w:ascii="Times New Roman" w:hAnsi="Times New Roman"/>
            </w:rPr>
          </w:rPrChange>
        </w:rPr>
        <w:t xml:space="preserve">.  </w:t>
      </w:r>
      <w:r w:rsidR="00C05A82" w:rsidRPr="00B15430">
        <w:rPr>
          <w:rFonts w:ascii="Times New Roman" w:hAnsi="Times New Roman"/>
          <w:sz w:val="22"/>
          <w:szCs w:val="22"/>
          <w:rPrChange w:id="1007" w:author="SONIA M HERNANDEZ" w:date="2022-01-10T10:14:00Z">
            <w:rPr>
              <w:rFonts w:ascii="Times New Roman" w:hAnsi="Times New Roman"/>
            </w:rPr>
          </w:rPrChange>
        </w:rPr>
        <w:t xml:space="preserve">You </w:t>
      </w:r>
      <w:r w:rsidR="0057427A" w:rsidRPr="00B15430">
        <w:rPr>
          <w:rFonts w:ascii="Times New Roman" w:hAnsi="Times New Roman"/>
          <w:sz w:val="22"/>
          <w:szCs w:val="22"/>
          <w:rPrChange w:id="1008" w:author="SONIA M HERNANDEZ" w:date="2022-01-10T10:14:00Z">
            <w:rPr>
              <w:rFonts w:ascii="Times New Roman" w:hAnsi="Times New Roman"/>
            </w:rPr>
          </w:rPrChange>
        </w:rPr>
        <w:t>may</w:t>
      </w:r>
      <w:r w:rsidR="00C05A82" w:rsidRPr="00B15430">
        <w:rPr>
          <w:rFonts w:ascii="Times New Roman" w:hAnsi="Times New Roman"/>
          <w:sz w:val="22"/>
          <w:szCs w:val="22"/>
          <w:rPrChange w:id="1009" w:author="SONIA M HERNANDEZ" w:date="2022-01-10T10:14:00Z">
            <w:rPr>
              <w:rFonts w:ascii="Times New Roman" w:hAnsi="Times New Roman"/>
            </w:rPr>
          </w:rPrChange>
        </w:rPr>
        <w:t xml:space="preserve"> be responsible for </w:t>
      </w:r>
      <w:r w:rsidR="00A1765F" w:rsidRPr="00B15430">
        <w:rPr>
          <w:rFonts w:ascii="Times New Roman" w:hAnsi="Times New Roman"/>
          <w:sz w:val="22"/>
          <w:szCs w:val="22"/>
          <w:rPrChange w:id="1010" w:author="SONIA M HERNANDEZ" w:date="2022-01-10T10:14:00Z">
            <w:rPr>
              <w:rFonts w:ascii="Times New Roman" w:hAnsi="Times New Roman"/>
            </w:rPr>
          </w:rPrChange>
        </w:rPr>
        <w:t>your own transportation to and from field trip sites</w:t>
      </w:r>
      <w:r w:rsidR="0057427A" w:rsidRPr="00B15430">
        <w:rPr>
          <w:rFonts w:ascii="Times New Roman" w:hAnsi="Times New Roman"/>
          <w:sz w:val="22"/>
          <w:szCs w:val="22"/>
          <w:rPrChange w:id="1011" w:author="SONIA M HERNANDEZ" w:date="2022-01-10T10:14:00Z">
            <w:rPr>
              <w:rFonts w:ascii="Times New Roman" w:hAnsi="Times New Roman"/>
            </w:rPr>
          </w:rPrChange>
        </w:rPr>
        <w:t>, but often we will have a van that will meet at Warnell and drive to the site</w:t>
      </w:r>
      <w:r w:rsidR="00A1765F" w:rsidRPr="00B15430">
        <w:rPr>
          <w:rFonts w:ascii="Times New Roman" w:hAnsi="Times New Roman"/>
          <w:sz w:val="22"/>
          <w:szCs w:val="22"/>
          <w:rPrChange w:id="1012" w:author="SONIA M HERNANDEZ" w:date="2022-01-10T10:14:00Z">
            <w:rPr>
              <w:rFonts w:ascii="Times New Roman" w:hAnsi="Times New Roman"/>
            </w:rPr>
          </w:rPrChange>
        </w:rPr>
        <w:t xml:space="preserve">.  </w:t>
      </w:r>
      <w:r w:rsidRPr="00B15430">
        <w:rPr>
          <w:rFonts w:ascii="Times New Roman" w:hAnsi="Times New Roman"/>
          <w:sz w:val="22"/>
          <w:szCs w:val="22"/>
          <w:rPrChange w:id="1013" w:author="SONIA M HERNANDEZ" w:date="2022-01-10T10:14:00Z">
            <w:rPr>
              <w:rFonts w:ascii="Times New Roman" w:hAnsi="Times New Roman"/>
            </w:rPr>
          </w:rPrChange>
        </w:rPr>
        <w:t>Also note that lab times differ from week to week.  Lab</w:t>
      </w:r>
      <w:r w:rsidR="00EA0E76" w:rsidRPr="00B15430">
        <w:rPr>
          <w:rFonts w:ascii="Times New Roman" w:hAnsi="Times New Roman"/>
          <w:sz w:val="22"/>
          <w:szCs w:val="22"/>
          <w:rPrChange w:id="1014" w:author="SONIA M HERNANDEZ" w:date="2022-01-10T10:14:00Z">
            <w:rPr>
              <w:rFonts w:ascii="Times New Roman" w:hAnsi="Times New Roman"/>
            </w:rPr>
          </w:rPrChange>
        </w:rPr>
        <w:t xml:space="preserve"> times </w:t>
      </w:r>
      <w:r w:rsidR="00E6585E" w:rsidRPr="00B15430">
        <w:rPr>
          <w:rFonts w:ascii="Times New Roman" w:hAnsi="Times New Roman"/>
          <w:sz w:val="22"/>
          <w:szCs w:val="22"/>
          <w:rPrChange w:id="1015" w:author="SONIA M HERNANDEZ" w:date="2022-01-10T10:14:00Z">
            <w:rPr>
              <w:rFonts w:ascii="Times New Roman" w:hAnsi="Times New Roman"/>
            </w:rPr>
          </w:rPrChange>
        </w:rPr>
        <w:t xml:space="preserve">and activities </w:t>
      </w:r>
      <w:r w:rsidR="00EA0E76" w:rsidRPr="00B15430">
        <w:rPr>
          <w:rFonts w:ascii="Times New Roman" w:hAnsi="Times New Roman"/>
          <w:sz w:val="22"/>
          <w:szCs w:val="22"/>
          <w:rPrChange w:id="1016" w:author="SONIA M HERNANDEZ" w:date="2022-01-10T10:14:00Z">
            <w:rPr>
              <w:rFonts w:ascii="Times New Roman" w:hAnsi="Times New Roman"/>
            </w:rPr>
          </w:rPrChange>
        </w:rPr>
        <w:t>are subject to change</w:t>
      </w:r>
      <w:r w:rsidR="00E6585E" w:rsidRPr="00B15430">
        <w:rPr>
          <w:rFonts w:ascii="Times New Roman" w:hAnsi="Times New Roman"/>
          <w:sz w:val="22"/>
          <w:szCs w:val="22"/>
          <w:rPrChange w:id="1017" w:author="SONIA M HERNANDEZ" w:date="2022-01-10T10:14:00Z">
            <w:rPr>
              <w:rFonts w:ascii="Times New Roman" w:hAnsi="Times New Roman"/>
            </w:rPr>
          </w:rPrChange>
        </w:rPr>
        <w:t xml:space="preserve"> due to </w:t>
      </w:r>
      <w:proofErr w:type="gramStart"/>
      <w:r w:rsidR="00E6585E" w:rsidRPr="00B15430">
        <w:rPr>
          <w:rFonts w:ascii="Times New Roman" w:hAnsi="Times New Roman"/>
          <w:sz w:val="22"/>
          <w:szCs w:val="22"/>
          <w:rPrChange w:id="1018" w:author="SONIA M HERNANDEZ" w:date="2022-01-10T10:14:00Z">
            <w:rPr>
              <w:rFonts w:ascii="Times New Roman" w:hAnsi="Times New Roman"/>
            </w:rPr>
          </w:rPrChange>
        </w:rPr>
        <w:t>a number of</w:t>
      </w:r>
      <w:proofErr w:type="gramEnd"/>
      <w:r w:rsidR="00E6585E" w:rsidRPr="00B15430">
        <w:rPr>
          <w:rFonts w:ascii="Times New Roman" w:hAnsi="Times New Roman"/>
          <w:sz w:val="22"/>
          <w:szCs w:val="22"/>
          <w:rPrChange w:id="1019" w:author="SONIA M HERNANDEZ" w:date="2022-01-10T10:14:00Z">
            <w:rPr>
              <w:rFonts w:ascii="Times New Roman" w:hAnsi="Times New Roman"/>
            </w:rPr>
          </w:rPrChange>
        </w:rPr>
        <w:t xml:space="preserve"> factors but primarily because of uncertainties related to weather</w:t>
      </w:r>
      <w:r w:rsidR="00EA0E76" w:rsidRPr="00B15430">
        <w:rPr>
          <w:rFonts w:ascii="Times New Roman" w:hAnsi="Times New Roman"/>
          <w:sz w:val="22"/>
          <w:szCs w:val="22"/>
          <w:rPrChange w:id="1020" w:author="SONIA M HERNANDEZ" w:date="2022-01-10T10:14:00Z">
            <w:rPr>
              <w:rFonts w:ascii="Times New Roman" w:hAnsi="Times New Roman"/>
            </w:rPr>
          </w:rPrChange>
        </w:rPr>
        <w:t>.  We</w:t>
      </w:r>
      <w:r w:rsidRPr="00B15430">
        <w:rPr>
          <w:rFonts w:ascii="Times New Roman" w:hAnsi="Times New Roman"/>
          <w:sz w:val="22"/>
          <w:szCs w:val="22"/>
          <w:rPrChange w:id="1021" w:author="SONIA M HERNANDEZ" w:date="2022-01-10T10:14:00Z">
            <w:rPr>
              <w:rFonts w:ascii="Times New Roman" w:hAnsi="Times New Roman"/>
            </w:rPr>
          </w:rPrChange>
        </w:rPr>
        <w:t xml:space="preserve"> will remind you of lab and exam times, </w:t>
      </w:r>
      <w:r w:rsidR="00A03028" w:rsidRPr="00B15430">
        <w:rPr>
          <w:rFonts w:ascii="Times New Roman" w:hAnsi="Times New Roman"/>
          <w:sz w:val="22"/>
          <w:szCs w:val="22"/>
          <w:rPrChange w:id="1022" w:author="SONIA M HERNANDEZ" w:date="2022-01-10T10:14:00Z">
            <w:rPr>
              <w:rFonts w:ascii="Times New Roman" w:hAnsi="Times New Roman"/>
            </w:rPr>
          </w:rPrChange>
        </w:rPr>
        <w:t xml:space="preserve">primarily during class and through email, </w:t>
      </w:r>
      <w:r w:rsidRPr="00B15430">
        <w:rPr>
          <w:rFonts w:ascii="Times New Roman" w:hAnsi="Times New Roman"/>
          <w:sz w:val="22"/>
          <w:szCs w:val="22"/>
          <w:rPrChange w:id="1023" w:author="SONIA M HERNANDEZ" w:date="2022-01-10T10:14:00Z">
            <w:rPr>
              <w:rFonts w:ascii="Times New Roman" w:hAnsi="Times New Roman"/>
            </w:rPr>
          </w:rPrChange>
        </w:rPr>
        <w:t>but you are ultimately expected to be at the correct place on time or you will be left behind.</w:t>
      </w:r>
    </w:p>
    <w:p w14:paraId="6B9B297A" w14:textId="77777777" w:rsidR="002C5D65" w:rsidRPr="00B15430" w:rsidRDefault="002C5D65" w:rsidP="00E03DC6">
      <w:pPr>
        <w:rPr>
          <w:rFonts w:ascii="Times New Roman" w:hAnsi="Times New Roman"/>
          <w:sz w:val="22"/>
          <w:szCs w:val="22"/>
          <w:rPrChange w:id="1024" w:author="SONIA M HERNANDEZ" w:date="2022-01-10T10:14:00Z">
            <w:rPr>
              <w:rFonts w:ascii="Times New Roman" w:hAnsi="Times New Roman"/>
            </w:rPr>
          </w:rPrChange>
        </w:rPr>
      </w:pPr>
    </w:p>
    <w:p w14:paraId="13620447" w14:textId="7E665039" w:rsidR="00B15430" w:rsidRPr="00B15430" w:rsidRDefault="00E03DC6" w:rsidP="00E03DC6">
      <w:pPr>
        <w:rPr>
          <w:ins w:id="1025" w:author="SONIA M HERNANDEZ" w:date="2022-01-10T10:12:00Z"/>
          <w:rFonts w:ascii="Times New Roman" w:hAnsi="Times New Roman"/>
          <w:sz w:val="22"/>
          <w:szCs w:val="22"/>
          <w:rPrChange w:id="1026" w:author="SONIA M HERNANDEZ" w:date="2022-01-10T10:14:00Z">
            <w:rPr>
              <w:ins w:id="1027" w:author="SONIA M HERNANDEZ" w:date="2022-01-10T10:12:00Z"/>
              <w:rFonts w:ascii="Times New Roman" w:hAnsi="Times New Roman"/>
            </w:rPr>
          </w:rPrChange>
        </w:rPr>
      </w:pPr>
      <w:r w:rsidRPr="00B15430">
        <w:rPr>
          <w:rFonts w:ascii="Times New Roman" w:hAnsi="Times New Roman"/>
          <w:sz w:val="22"/>
          <w:szCs w:val="22"/>
          <w:rPrChange w:id="1028" w:author="SONIA M HERNANDEZ" w:date="2022-01-10T10:14:00Z">
            <w:rPr>
              <w:rFonts w:ascii="Times New Roman" w:hAnsi="Times New Roman"/>
            </w:rPr>
          </w:rPrChange>
        </w:rPr>
        <w:t>All academic work must meet the standards contained in “</w:t>
      </w:r>
      <w:r w:rsidRPr="00B15430">
        <w:rPr>
          <w:rFonts w:ascii="Times New Roman" w:hAnsi="Times New Roman"/>
          <w:b/>
          <w:bCs/>
          <w:sz w:val="22"/>
          <w:szCs w:val="22"/>
          <w:rPrChange w:id="1029" w:author="SONIA M HERNANDEZ" w:date="2022-01-10T10:14:00Z">
            <w:rPr>
              <w:rFonts w:ascii="Times New Roman" w:hAnsi="Times New Roman"/>
              <w:b/>
              <w:bCs/>
            </w:rPr>
          </w:rPrChange>
        </w:rPr>
        <w:t xml:space="preserve">A Culture of </w:t>
      </w:r>
      <w:r w:rsidR="002C01C1" w:rsidRPr="00B15430">
        <w:rPr>
          <w:rFonts w:ascii="Times New Roman" w:hAnsi="Times New Roman"/>
          <w:b/>
          <w:bCs/>
          <w:sz w:val="22"/>
          <w:szCs w:val="22"/>
          <w:rPrChange w:id="1030" w:author="SONIA M HERNANDEZ" w:date="2022-01-10T10:14:00Z">
            <w:rPr>
              <w:rFonts w:ascii="Times New Roman" w:hAnsi="Times New Roman"/>
              <w:b/>
              <w:bCs/>
            </w:rPr>
          </w:rPrChange>
        </w:rPr>
        <w:t>Honesty</w:t>
      </w:r>
      <w:r w:rsidR="002C01C1" w:rsidRPr="00B15430">
        <w:rPr>
          <w:rFonts w:ascii="Times New Roman" w:hAnsi="Times New Roman"/>
          <w:sz w:val="22"/>
          <w:szCs w:val="22"/>
          <w:rPrChange w:id="1031" w:author="SONIA M HERNANDEZ" w:date="2022-01-10T10:14:00Z">
            <w:rPr>
              <w:rFonts w:ascii="Times New Roman" w:hAnsi="Times New Roman"/>
            </w:rPr>
          </w:rPrChange>
        </w:rPr>
        <w:t>. “Students</w:t>
      </w:r>
      <w:r w:rsidRPr="00B15430">
        <w:rPr>
          <w:rFonts w:ascii="Times New Roman" w:hAnsi="Times New Roman"/>
          <w:sz w:val="22"/>
          <w:szCs w:val="22"/>
          <w:rPrChange w:id="1032" w:author="SONIA M HERNANDEZ" w:date="2022-01-10T10:14:00Z">
            <w:rPr>
              <w:rFonts w:ascii="Times New Roman" w:hAnsi="Times New Roman"/>
            </w:rPr>
          </w:rPrChange>
        </w:rPr>
        <w:t xml:space="preserve"> are responsible for </w:t>
      </w:r>
      <w:r w:rsidRPr="00B15430">
        <w:rPr>
          <w:rFonts w:ascii="Times New Roman" w:hAnsi="Times New Roman"/>
          <w:sz w:val="22"/>
          <w:szCs w:val="22"/>
          <w:rPrChange w:id="1033" w:author="SONIA M HERNANDEZ" w:date="2022-01-10T10:14:00Z">
            <w:rPr>
              <w:rFonts w:ascii="Times New Roman" w:hAnsi="Times New Roman"/>
            </w:rPr>
          </w:rPrChange>
        </w:rPr>
        <w:lastRenderedPageBreak/>
        <w:t xml:space="preserve">informing themselves about these standards before performing any academic work. The link to more detailed information about academic honesty can be found at: </w:t>
      </w:r>
      <w:ins w:id="1034" w:author="SONIA M HERNANDEZ" w:date="2022-01-10T10:12:00Z">
        <w:r w:rsidR="00B15430" w:rsidRPr="00B15430">
          <w:rPr>
            <w:rFonts w:ascii="Times New Roman" w:hAnsi="Times New Roman"/>
            <w:sz w:val="22"/>
            <w:szCs w:val="22"/>
            <w:rPrChange w:id="1035" w:author="SONIA M HERNANDEZ" w:date="2022-01-10T10:14:00Z">
              <w:rPr>
                <w:rFonts w:ascii="Times New Roman" w:hAnsi="Times New Roman"/>
              </w:rPr>
            </w:rPrChange>
          </w:rPr>
          <w:fldChar w:fldCharType="begin"/>
        </w:r>
        <w:r w:rsidR="00B15430" w:rsidRPr="00B15430">
          <w:rPr>
            <w:rFonts w:ascii="Times New Roman" w:hAnsi="Times New Roman"/>
            <w:sz w:val="22"/>
            <w:szCs w:val="22"/>
            <w:rPrChange w:id="1036" w:author="SONIA M HERNANDEZ" w:date="2022-01-10T10:14:00Z">
              <w:rPr>
                <w:rFonts w:ascii="Times New Roman" w:hAnsi="Times New Roman"/>
              </w:rPr>
            </w:rPrChange>
          </w:rPr>
          <w:instrText xml:space="preserve"> HYPERLINK "</w:instrText>
        </w:r>
      </w:ins>
      <w:r w:rsidR="00B15430" w:rsidRPr="00B15430">
        <w:rPr>
          <w:rFonts w:ascii="Times New Roman" w:hAnsi="Times New Roman"/>
          <w:sz w:val="22"/>
          <w:szCs w:val="22"/>
          <w:rPrChange w:id="1037" w:author="SONIA M HERNANDEZ" w:date="2022-01-10T10:14:00Z">
            <w:rPr>
              <w:rFonts w:ascii="Times New Roman" w:hAnsi="Times New Roman"/>
            </w:rPr>
          </w:rPrChange>
        </w:rPr>
        <w:instrText>http://www.uga.edu/honesty/</w:instrText>
      </w:r>
      <w:ins w:id="1038" w:author="SONIA M HERNANDEZ" w:date="2022-01-10T10:12:00Z">
        <w:r w:rsidR="00B15430" w:rsidRPr="00B15430">
          <w:rPr>
            <w:rFonts w:ascii="Times New Roman" w:hAnsi="Times New Roman"/>
            <w:sz w:val="22"/>
            <w:szCs w:val="22"/>
            <w:rPrChange w:id="1039" w:author="SONIA M HERNANDEZ" w:date="2022-01-10T10:14:00Z">
              <w:rPr>
                <w:rFonts w:ascii="Times New Roman" w:hAnsi="Times New Roman"/>
              </w:rPr>
            </w:rPrChange>
          </w:rPr>
          <w:instrText xml:space="preserve">" </w:instrText>
        </w:r>
        <w:r w:rsidR="00B15430" w:rsidRPr="00B15430">
          <w:rPr>
            <w:rFonts w:ascii="Times New Roman" w:hAnsi="Times New Roman"/>
            <w:sz w:val="22"/>
            <w:szCs w:val="22"/>
            <w:rPrChange w:id="1040" w:author="SONIA M HERNANDEZ" w:date="2022-01-10T10:14:00Z">
              <w:rPr>
                <w:rFonts w:ascii="Times New Roman" w:hAnsi="Times New Roman"/>
              </w:rPr>
            </w:rPrChange>
          </w:rPr>
          <w:fldChar w:fldCharType="separate"/>
        </w:r>
      </w:ins>
      <w:r w:rsidR="00B15430" w:rsidRPr="00B15430">
        <w:rPr>
          <w:rStyle w:val="Hyperlink"/>
          <w:rFonts w:ascii="Times New Roman" w:hAnsi="Times New Roman"/>
          <w:sz w:val="22"/>
          <w:szCs w:val="22"/>
          <w:rPrChange w:id="1041" w:author="SONIA M HERNANDEZ" w:date="2022-01-10T10:14:00Z">
            <w:rPr>
              <w:rStyle w:val="Hyperlink"/>
              <w:rFonts w:ascii="Times New Roman" w:hAnsi="Times New Roman"/>
            </w:rPr>
          </w:rPrChange>
        </w:rPr>
        <w:t>http://www.uga.edu/honesty/</w:t>
      </w:r>
      <w:ins w:id="1042" w:author="SONIA M HERNANDEZ" w:date="2022-01-10T10:12:00Z">
        <w:r w:rsidR="00B15430" w:rsidRPr="00B15430">
          <w:rPr>
            <w:rFonts w:ascii="Times New Roman" w:hAnsi="Times New Roman"/>
            <w:sz w:val="22"/>
            <w:szCs w:val="22"/>
            <w:rPrChange w:id="1043" w:author="SONIA M HERNANDEZ" w:date="2022-01-10T10:14:00Z">
              <w:rPr>
                <w:rFonts w:ascii="Times New Roman" w:hAnsi="Times New Roman"/>
              </w:rPr>
            </w:rPrChange>
          </w:rPr>
          <w:fldChar w:fldCharType="end"/>
        </w:r>
      </w:ins>
    </w:p>
    <w:p w14:paraId="0DF1A831" w14:textId="77777777" w:rsidR="00B15430" w:rsidRPr="00B15430" w:rsidRDefault="00B15430" w:rsidP="00B15430">
      <w:pPr>
        <w:pStyle w:val="NormalWeb"/>
        <w:rPr>
          <w:ins w:id="1044" w:author="SONIA M HERNANDEZ" w:date="2022-01-10T10:12:00Z"/>
          <w:color w:val="000000"/>
          <w:sz w:val="20"/>
          <w:szCs w:val="20"/>
          <w:rPrChange w:id="1045" w:author="SONIA M HERNANDEZ" w:date="2022-01-10T10:18:00Z">
            <w:rPr>
              <w:ins w:id="1046" w:author="SONIA M HERNANDEZ" w:date="2022-01-10T10:12:00Z"/>
              <w:rFonts w:ascii="Times" w:hAnsi="Times"/>
              <w:color w:val="000000"/>
              <w:sz w:val="27"/>
              <w:szCs w:val="27"/>
            </w:rPr>
          </w:rPrChange>
        </w:rPr>
      </w:pPr>
      <w:ins w:id="1047" w:author="SONIA M HERNANDEZ" w:date="2022-01-10T10:12:00Z">
        <w:r w:rsidRPr="00B15430">
          <w:rPr>
            <w:color w:val="000000"/>
            <w:sz w:val="20"/>
            <w:szCs w:val="20"/>
            <w:rPrChange w:id="1048" w:author="SONIA M HERNANDEZ" w:date="2022-01-10T10:18:00Z">
              <w:rPr>
                <w:rFonts w:ascii="Times" w:hAnsi="Times"/>
                <w:color w:val="000000"/>
                <w:sz w:val="27"/>
                <w:szCs w:val="27"/>
              </w:rPr>
            </w:rPrChange>
          </w:rPr>
          <w:t>UGA adheres to guidance from the University System of Georgia and the recommendations from Georgia Department of Public Health (DPH) related to quarantine and isolation. Since this may be updated periodically, we encourage you to review the latest guidance here. The following information is based on guidance last updated on December 29, 2021.</w:t>
        </w:r>
      </w:ins>
    </w:p>
    <w:p w14:paraId="0ACE2078" w14:textId="77777777" w:rsidR="00B15430" w:rsidRPr="00B15430" w:rsidRDefault="00B15430" w:rsidP="00B15430">
      <w:pPr>
        <w:pStyle w:val="NormalWeb"/>
        <w:rPr>
          <w:ins w:id="1049" w:author="SONIA M HERNANDEZ" w:date="2022-01-10T10:12:00Z"/>
          <w:color w:val="000000"/>
          <w:sz w:val="20"/>
          <w:szCs w:val="20"/>
          <w:rPrChange w:id="1050" w:author="SONIA M HERNANDEZ" w:date="2022-01-10T10:18:00Z">
            <w:rPr>
              <w:ins w:id="1051" w:author="SONIA M HERNANDEZ" w:date="2022-01-10T10:12:00Z"/>
              <w:rFonts w:ascii="Times" w:hAnsi="Times"/>
              <w:color w:val="000000"/>
              <w:sz w:val="27"/>
              <w:szCs w:val="27"/>
            </w:rPr>
          </w:rPrChange>
        </w:rPr>
      </w:pPr>
      <w:ins w:id="1052" w:author="SONIA M HERNANDEZ" w:date="2022-01-10T10:12:00Z">
        <w:r w:rsidRPr="00B15430">
          <w:rPr>
            <w:color w:val="000000"/>
            <w:sz w:val="20"/>
            <w:szCs w:val="20"/>
            <w:rPrChange w:id="1053" w:author="SONIA M HERNANDEZ" w:date="2022-01-10T10:18:00Z">
              <w:rPr>
                <w:rFonts w:ascii="Times" w:hAnsi="Times"/>
                <w:color w:val="000000"/>
                <w:sz w:val="27"/>
                <w:szCs w:val="27"/>
              </w:rPr>
            </w:rPrChange>
          </w:rPr>
          <w:t>Face coverings:</w:t>
        </w:r>
      </w:ins>
    </w:p>
    <w:p w14:paraId="20C045B5" w14:textId="07A75731" w:rsidR="00B15430" w:rsidRPr="00B15430" w:rsidRDefault="00B15430" w:rsidP="00B15430">
      <w:pPr>
        <w:pStyle w:val="NormalWeb"/>
        <w:rPr>
          <w:ins w:id="1054" w:author="SONIA M HERNANDEZ" w:date="2022-01-10T10:12:00Z"/>
          <w:color w:val="000000"/>
          <w:sz w:val="20"/>
          <w:szCs w:val="20"/>
          <w:rPrChange w:id="1055" w:author="SONIA M HERNANDEZ" w:date="2022-01-10T10:18:00Z">
            <w:rPr>
              <w:ins w:id="1056" w:author="SONIA M HERNANDEZ" w:date="2022-01-10T10:12:00Z"/>
              <w:rFonts w:ascii="Times" w:hAnsi="Times"/>
              <w:color w:val="000000"/>
              <w:sz w:val="27"/>
              <w:szCs w:val="27"/>
            </w:rPr>
          </w:rPrChange>
        </w:rPr>
      </w:pPr>
      <w:ins w:id="1057" w:author="SONIA M HERNANDEZ" w:date="2022-01-10T10:12:00Z">
        <w:r w:rsidRPr="00B15430">
          <w:rPr>
            <w:color w:val="000000"/>
            <w:sz w:val="20"/>
            <w:szCs w:val="20"/>
            <w:rPrChange w:id="1058" w:author="SONIA M HERNANDEZ" w:date="2022-01-10T10:18:00Z">
              <w:rPr>
                <w:rFonts w:ascii="Times" w:hAnsi="Times"/>
                <w:color w:val="000000"/>
                <w:sz w:val="27"/>
                <w:szCs w:val="27"/>
              </w:rPr>
            </w:rPrChange>
          </w:rPr>
          <w:t>Following guidance from the University System of Georgia, face coverings are recommended for all individuals while inside campus facilities.</w:t>
        </w:r>
      </w:ins>
      <w:ins w:id="1059" w:author="SONIA M HERNANDEZ" w:date="2022-01-10T10:13:00Z">
        <w:r w:rsidRPr="00B15430">
          <w:rPr>
            <w:color w:val="000000"/>
            <w:sz w:val="20"/>
            <w:szCs w:val="20"/>
            <w:rPrChange w:id="1060" w:author="SONIA M HERNANDEZ" w:date="2022-01-10T10:18:00Z">
              <w:rPr>
                <w:rFonts w:ascii="Times" w:hAnsi="Times"/>
                <w:color w:val="000000"/>
                <w:sz w:val="27"/>
                <w:szCs w:val="27"/>
              </w:rPr>
            </w:rPrChange>
          </w:rPr>
          <w:t xml:space="preserve"> In addition, we ask that you wear masks when being transported in vans to field trips.</w:t>
        </w:r>
      </w:ins>
    </w:p>
    <w:p w14:paraId="0B3EE761" w14:textId="77777777" w:rsidR="00B15430" w:rsidRPr="00B15430" w:rsidRDefault="00B15430" w:rsidP="00B15430">
      <w:pPr>
        <w:pStyle w:val="NormalWeb"/>
        <w:rPr>
          <w:ins w:id="1061" w:author="SONIA M HERNANDEZ" w:date="2022-01-10T10:12:00Z"/>
          <w:color w:val="000000"/>
          <w:sz w:val="20"/>
          <w:szCs w:val="20"/>
          <w:rPrChange w:id="1062" w:author="SONIA M HERNANDEZ" w:date="2022-01-10T10:18:00Z">
            <w:rPr>
              <w:ins w:id="1063" w:author="SONIA M HERNANDEZ" w:date="2022-01-10T10:12:00Z"/>
              <w:rFonts w:ascii="Times" w:hAnsi="Times"/>
              <w:color w:val="000000"/>
              <w:sz w:val="27"/>
              <w:szCs w:val="27"/>
            </w:rPr>
          </w:rPrChange>
        </w:rPr>
      </w:pPr>
      <w:ins w:id="1064" w:author="SONIA M HERNANDEZ" w:date="2022-01-10T10:12:00Z">
        <w:r w:rsidRPr="00B15430">
          <w:rPr>
            <w:color w:val="000000"/>
            <w:sz w:val="20"/>
            <w:szCs w:val="20"/>
            <w:rPrChange w:id="1065" w:author="SONIA M HERNANDEZ" w:date="2022-01-10T10:18:00Z">
              <w:rPr>
                <w:rFonts w:ascii="Times" w:hAnsi="Times"/>
                <w:color w:val="000000"/>
                <w:sz w:val="27"/>
                <w:szCs w:val="27"/>
              </w:rPr>
            </w:rPrChange>
          </w:rPr>
          <w:t>How can I obtain the COVID-19 vaccine?</w:t>
        </w:r>
      </w:ins>
    </w:p>
    <w:p w14:paraId="073F37AD" w14:textId="77777777" w:rsidR="00B15430" w:rsidRPr="00B15430" w:rsidRDefault="00B15430" w:rsidP="00B15430">
      <w:pPr>
        <w:pStyle w:val="NormalWeb"/>
        <w:rPr>
          <w:ins w:id="1066" w:author="SONIA M HERNANDEZ" w:date="2022-01-10T10:12:00Z"/>
          <w:color w:val="000000"/>
          <w:sz w:val="20"/>
          <w:szCs w:val="20"/>
          <w:rPrChange w:id="1067" w:author="SONIA M HERNANDEZ" w:date="2022-01-10T10:18:00Z">
            <w:rPr>
              <w:ins w:id="1068" w:author="SONIA M HERNANDEZ" w:date="2022-01-10T10:12:00Z"/>
              <w:rFonts w:ascii="Times" w:hAnsi="Times"/>
              <w:color w:val="000000"/>
              <w:sz w:val="27"/>
              <w:szCs w:val="27"/>
            </w:rPr>
          </w:rPrChange>
        </w:rPr>
      </w:pPr>
      <w:ins w:id="1069" w:author="SONIA M HERNANDEZ" w:date="2022-01-10T10:12:00Z">
        <w:r w:rsidRPr="00B15430">
          <w:rPr>
            <w:color w:val="000000"/>
            <w:sz w:val="20"/>
            <w:szCs w:val="20"/>
            <w:rPrChange w:id="1070" w:author="SONIA M HERNANDEZ" w:date="2022-01-10T10:18:00Z">
              <w:rPr>
                <w:rFonts w:ascii="Times" w:hAnsi="Times"/>
                <w:color w:val="000000"/>
                <w:sz w:val="27"/>
                <w:szCs w:val="27"/>
              </w:rPr>
            </w:rPrChange>
          </w:rPr>
          <w:t>University Health Center is scheduling appointments for students through the UHC Patient Portal (https://patientportal.uhs.uga.edu/login_dualauthentication.aspx). Learn more here – https://www.uhs.uga.edu/healthtopics/covid-vaccine.</w:t>
        </w:r>
      </w:ins>
    </w:p>
    <w:p w14:paraId="1F47AD9C" w14:textId="77777777" w:rsidR="00B15430" w:rsidRPr="00B15430" w:rsidRDefault="00B15430" w:rsidP="00B15430">
      <w:pPr>
        <w:pStyle w:val="NormalWeb"/>
        <w:rPr>
          <w:ins w:id="1071" w:author="SONIA M HERNANDEZ" w:date="2022-01-10T10:12:00Z"/>
          <w:color w:val="000000"/>
          <w:sz w:val="20"/>
          <w:szCs w:val="20"/>
          <w:rPrChange w:id="1072" w:author="SONIA M HERNANDEZ" w:date="2022-01-10T10:18:00Z">
            <w:rPr>
              <w:ins w:id="1073" w:author="SONIA M HERNANDEZ" w:date="2022-01-10T10:12:00Z"/>
              <w:rFonts w:ascii="Times" w:hAnsi="Times"/>
              <w:color w:val="000000"/>
              <w:sz w:val="27"/>
              <w:szCs w:val="27"/>
            </w:rPr>
          </w:rPrChange>
        </w:rPr>
      </w:pPr>
      <w:ins w:id="1074" w:author="SONIA M HERNANDEZ" w:date="2022-01-10T10:12:00Z">
        <w:r w:rsidRPr="00B15430">
          <w:rPr>
            <w:color w:val="000000"/>
            <w:sz w:val="20"/>
            <w:szCs w:val="20"/>
            <w:rPrChange w:id="1075" w:author="SONIA M HERNANDEZ" w:date="2022-01-10T10:18:00Z">
              <w:rPr>
                <w:rFonts w:ascii="Times" w:hAnsi="Times"/>
                <w:color w:val="000000"/>
                <w:sz w:val="27"/>
                <w:szCs w:val="27"/>
              </w:rPr>
            </w:rPrChange>
          </w:rPr>
          <w:t>The Georgia Department of Health, pharmacy chains and local providers also offer the COVID-19 vaccine at no cost to you. To find a COVID-19 vaccination location near you, please go to: https://georgia.gov/covid-vaccine.</w:t>
        </w:r>
      </w:ins>
    </w:p>
    <w:p w14:paraId="1BDBF145" w14:textId="77777777" w:rsidR="00B15430" w:rsidRPr="00B15430" w:rsidRDefault="00B15430" w:rsidP="00B15430">
      <w:pPr>
        <w:pStyle w:val="NormalWeb"/>
        <w:rPr>
          <w:ins w:id="1076" w:author="SONIA M HERNANDEZ" w:date="2022-01-10T10:12:00Z"/>
          <w:color w:val="000000"/>
          <w:sz w:val="20"/>
          <w:szCs w:val="20"/>
          <w:rPrChange w:id="1077" w:author="SONIA M HERNANDEZ" w:date="2022-01-10T10:18:00Z">
            <w:rPr>
              <w:ins w:id="1078" w:author="SONIA M HERNANDEZ" w:date="2022-01-10T10:12:00Z"/>
              <w:rFonts w:ascii="Times" w:hAnsi="Times"/>
              <w:color w:val="000000"/>
              <w:sz w:val="27"/>
              <w:szCs w:val="27"/>
            </w:rPr>
          </w:rPrChange>
        </w:rPr>
      </w:pPr>
      <w:ins w:id="1079" w:author="SONIA M HERNANDEZ" w:date="2022-01-10T10:12:00Z">
        <w:r w:rsidRPr="00B15430">
          <w:rPr>
            <w:color w:val="000000"/>
            <w:sz w:val="20"/>
            <w:szCs w:val="20"/>
            <w:rPrChange w:id="1080" w:author="SONIA M HERNANDEZ" w:date="2022-01-10T10:18:00Z">
              <w:rPr>
                <w:rFonts w:ascii="Times" w:hAnsi="Times"/>
                <w:color w:val="000000"/>
                <w:sz w:val="27"/>
                <w:szCs w:val="27"/>
              </w:rPr>
            </w:rPrChange>
          </w:rPr>
          <w:t>In addition, the University System of Georgia has made COVID-19 vaccines available at 15 campuses statewide and you can locate one here: https://www.usg.edu/vaccination</w:t>
        </w:r>
      </w:ins>
    </w:p>
    <w:p w14:paraId="5FC3B55D" w14:textId="77777777" w:rsidR="00B15430" w:rsidRPr="00B15430" w:rsidRDefault="00B15430" w:rsidP="00B15430">
      <w:pPr>
        <w:pStyle w:val="NormalWeb"/>
        <w:rPr>
          <w:ins w:id="1081" w:author="SONIA M HERNANDEZ" w:date="2022-01-10T10:12:00Z"/>
          <w:color w:val="000000"/>
          <w:sz w:val="20"/>
          <w:szCs w:val="20"/>
          <w:rPrChange w:id="1082" w:author="SONIA M HERNANDEZ" w:date="2022-01-10T10:18:00Z">
            <w:rPr>
              <w:ins w:id="1083" w:author="SONIA M HERNANDEZ" w:date="2022-01-10T10:12:00Z"/>
              <w:rFonts w:ascii="Times" w:hAnsi="Times"/>
              <w:color w:val="000000"/>
              <w:sz w:val="27"/>
              <w:szCs w:val="27"/>
            </w:rPr>
          </w:rPrChange>
        </w:rPr>
      </w:pPr>
      <w:ins w:id="1084" w:author="SONIA M HERNANDEZ" w:date="2022-01-10T10:12:00Z">
        <w:r w:rsidRPr="00B15430">
          <w:rPr>
            <w:color w:val="000000"/>
            <w:sz w:val="20"/>
            <w:szCs w:val="20"/>
            <w:rPrChange w:id="1085" w:author="SONIA M HERNANDEZ" w:date="2022-01-10T10:18:00Z">
              <w:rPr>
                <w:rFonts w:ascii="Times" w:hAnsi="Times"/>
                <w:color w:val="000000"/>
                <w:sz w:val="27"/>
                <w:szCs w:val="27"/>
              </w:rPr>
            </w:rPrChange>
          </w:rPr>
          <w:t>What do I do if I have COVID-19 symptoms?</w:t>
        </w:r>
      </w:ins>
    </w:p>
    <w:p w14:paraId="72118DB2" w14:textId="77777777" w:rsidR="00B15430" w:rsidRPr="00B15430" w:rsidRDefault="00B15430" w:rsidP="00B15430">
      <w:pPr>
        <w:pStyle w:val="NormalWeb"/>
        <w:rPr>
          <w:ins w:id="1086" w:author="SONIA M HERNANDEZ" w:date="2022-01-10T10:12:00Z"/>
          <w:color w:val="000000"/>
          <w:sz w:val="20"/>
          <w:szCs w:val="20"/>
          <w:rPrChange w:id="1087" w:author="SONIA M HERNANDEZ" w:date="2022-01-10T10:18:00Z">
            <w:rPr>
              <w:ins w:id="1088" w:author="SONIA M HERNANDEZ" w:date="2022-01-10T10:12:00Z"/>
              <w:rFonts w:ascii="Times" w:hAnsi="Times"/>
              <w:color w:val="000000"/>
              <w:sz w:val="27"/>
              <w:szCs w:val="27"/>
            </w:rPr>
          </w:rPrChange>
        </w:rPr>
      </w:pPr>
      <w:ins w:id="1089" w:author="SONIA M HERNANDEZ" w:date="2022-01-10T10:12:00Z">
        <w:r w:rsidRPr="00B15430">
          <w:rPr>
            <w:color w:val="000000"/>
            <w:sz w:val="20"/>
            <w:szCs w:val="20"/>
            <w:rPrChange w:id="1090" w:author="SONIA M HERNANDEZ" w:date="2022-01-10T10:18:00Z">
              <w:rPr>
                <w:rFonts w:ascii="Times" w:hAnsi="Times"/>
                <w:color w:val="000000"/>
                <w:sz w:val="27"/>
                <w:szCs w:val="27"/>
              </w:rPr>
            </w:rPrChange>
          </w:rPr>
          <w:t>Students showing COVID-19 symptoms should self-isolate and get tested. You can schedule an appointment with the University Health Center by calling 706-542-1162 (Monday-Friday, 8 a.m.-5p.m.). Please DO NOT walk-in. For emergencies and after-hours care, see https://www.uhs.uga.edu/info/emergencies.</w:t>
        </w:r>
      </w:ins>
    </w:p>
    <w:p w14:paraId="2675C87F" w14:textId="77777777" w:rsidR="00B15430" w:rsidRPr="00B15430" w:rsidRDefault="00B15430" w:rsidP="00B15430">
      <w:pPr>
        <w:pStyle w:val="NormalWeb"/>
        <w:rPr>
          <w:ins w:id="1091" w:author="SONIA M HERNANDEZ" w:date="2022-01-10T10:12:00Z"/>
          <w:color w:val="000000"/>
          <w:sz w:val="20"/>
          <w:szCs w:val="20"/>
          <w:rPrChange w:id="1092" w:author="SONIA M HERNANDEZ" w:date="2022-01-10T10:18:00Z">
            <w:rPr>
              <w:ins w:id="1093" w:author="SONIA M HERNANDEZ" w:date="2022-01-10T10:12:00Z"/>
              <w:rFonts w:ascii="Times" w:hAnsi="Times"/>
              <w:color w:val="000000"/>
              <w:sz w:val="27"/>
              <w:szCs w:val="27"/>
            </w:rPr>
          </w:rPrChange>
        </w:rPr>
      </w:pPr>
      <w:ins w:id="1094" w:author="SONIA M HERNANDEZ" w:date="2022-01-10T10:12:00Z">
        <w:r w:rsidRPr="00B15430">
          <w:rPr>
            <w:color w:val="000000"/>
            <w:sz w:val="20"/>
            <w:szCs w:val="20"/>
            <w:rPrChange w:id="1095" w:author="SONIA M HERNANDEZ" w:date="2022-01-10T10:18:00Z">
              <w:rPr>
                <w:rFonts w:ascii="Times" w:hAnsi="Times"/>
                <w:color w:val="000000"/>
                <w:sz w:val="27"/>
                <w:szCs w:val="27"/>
              </w:rPr>
            </w:rPrChange>
          </w:rPr>
          <w:t>What do I do if I test positive for COVID-19? (Isolation guidance)</w:t>
        </w:r>
      </w:ins>
    </w:p>
    <w:p w14:paraId="0F997A18" w14:textId="77777777" w:rsidR="00B15430" w:rsidRPr="00B15430" w:rsidRDefault="00B15430" w:rsidP="00B15430">
      <w:pPr>
        <w:pStyle w:val="NormalWeb"/>
        <w:rPr>
          <w:ins w:id="1096" w:author="SONIA M HERNANDEZ" w:date="2022-01-10T10:12:00Z"/>
          <w:color w:val="000000"/>
          <w:sz w:val="20"/>
          <w:szCs w:val="20"/>
          <w:rPrChange w:id="1097" w:author="SONIA M HERNANDEZ" w:date="2022-01-10T10:18:00Z">
            <w:rPr>
              <w:ins w:id="1098" w:author="SONIA M HERNANDEZ" w:date="2022-01-10T10:12:00Z"/>
              <w:rFonts w:ascii="Times" w:hAnsi="Times"/>
              <w:color w:val="000000"/>
              <w:sz w:val="27"/>
              <w:szCs w:val="27"/>
            </w:rPr>
          </w:rPrChange>
        </w:rPr>
      </w:pPr>
      <w:ins w:id="1099" w:author="SONIA M HERNANDEZ" w:date="2022-01-10T10:12:00Z">
        <w:r w:rsidRPr="00B15430">
          <w:rPr>
            <w:color w:val="000000"/>
            <w:sz w:val="20"/>
            <w:szCs w:val="20"/>
            <w:rPrChange w:id="1100" w:author="SONIA M HERNANDEZ" w:date="2022-01-10T10:18:00Z">
              <w:rPr>
                <w:rFonts w:ascii="Times" w:hAnsi="Times"/>
                <w:color w:val="000000"/>
                <w:sz w:val="27"/>
                <w:szCs w:val="27"/>
              </w:rPr>
            </w:rPrChange>
          </w:rPr>
          <w:t xml:space="preserve">If you test positive for COVID-19 at any time, either through a PCR test, an Antigen test, or a home test kit, you are required to report it through the </w:t>
        </w:r>
        <w:proofErr w:type="spellStart"/>
        <w:r w:rsidRPr="00B15430">
          <w:rPr>
            <w:color w:val="000000"/>
            <w:sz w:val="20"/>
            <w:szCs w:val="20"/>
            <w:rPrChange w:id="1101" w:author="SONIA M HERNANDEZ" w:date="2022-01-10T10:18:00Z">
              <w:rPr>
                <w:rFonts w:ascii="Times" w:hAnsi="Times"/>
                <w:color w:val="000000"/>
                <w:sz w:val="27"/>
                <w:szCs w:val="27"/>
              </w:rPr>
            </w:rPrChange>
          </w:rPr>
          <w:t>DawgCheck</w:t>
        </w:r>
        <w:proofErr w:type="spellEnd"/>
        <w:r w:rsidRPr="00B15430">
          <w:rPr>
            <w:color w:val="000000"/>
            <w:sz w:val="20"/>
            <w:szCs w:val="20"/>
            <w:rPrChange w:id="1102" w:author="SONIA M HERNANDEZ" w:date="2022-01-10T10:18:00Z">
              <w:rPr>
                <w:rFonts w:ascii="Times" w:hAnsi="Times"/>
                <w:color w:val="000000"/>
                <w:sz w:val="27"/>
                <w:szCs w:val="27"/>
              </w:rPr>
            </w:rPrChange>
          </w:rPr>
          <w:t xml:space="preserve"> Test Reporting Survey. Follow the instructions provided to you when you report your positive test result in </w:t>
        </w:r>
        <w:proofErr w:type="spellStart"/>
        <w:r w:rsidRPr="00B15430">
          <w:rPr>
            <w:color w:val="000000"/>
            <w:sz w:val="20"/>
            <w:szCs w:val="20"/>
            <w:rPrChange w:id="1103" w:author="SONIA M HERNANDEZ" w:date="2022-01-10T10:18:00Z">
              <w:rPr>
                <w:rFonts w:ascii="Times" w:hAnsi="Times"/>
                <w:color w:val="000000"/>
                <w:sz w:val="27"/>
                <w:szCs w:val="27"/>
              </w:rPr>
            </w:rPrChange>
          </w:rPr>
          <w:t>DawgCheck</w:t>
        </w:r>
        <w:proofErr w:type="spellEnd"/>
        <w:r w:rsidRPr="00B15430">
          <w:rPr>
            <w:color w:val="000000"/>
            <w:sz w:val="20"/>
            <w:szCs w:val="20"/>
            <w:rPrChange w:id="1104" w:author="SONIA M HERNANDEZ" w:date="2022-01-10T10:18:00Z">
              <w:rPr>
                <w:rFonts w:ascii="Times" w:hAnsi="Times"/>
                <w:color w:val="000000"/>
                <w:sz w:val="27"/>
                <w:szCs w:val="27"/>
              </w:rPr>
            </w:rPrChange>
          </w:rPr>
          <w:t>.</w:t>
        </w:r>
      </w:ins>
    </w:p>
    <w:p w14:paraId="0DEDA8EA" w14:textId="77777777" w:rsidR="00B15430" w:rsidRPr="00B15430" w:rsidRDefault="00B15430" w:rsidP="00B15430">
      <w:pPr>
        <w:pStyle w:val="NormalWeb"/>
        <w:rPr>
          <w:ins w:id="1105" w:author="SONIA M HERNANDEZ" w:date="2022-01-10T10:12:00Z"/>
          <w:color w:val="000000"/>
          <w:sz w:val="20"/>
          <w:szCs w:val="20"/>
          <w:rPrChange w:id="1106" w:author="SONIA M HERNANDEZ" w:date="2022-01-10T10:18:00Z">
            <w:rPr>
              <w:ins w:id="1107" w:author="SONIA M HERNANDEZ" w:date="2022-01-10T10:12:00Z"/>
              <w:rFonts w:ascii="Times" w:hAnsi="Times"/>
              <w:color w:val="000000"/>
              <w:sz w:val="27"/>
              <w:szCs w:val="27"/>
            </w:rPr>
          </w:rPrChange>
        </w:rPr>
      </w:pPr>
      <w:ins w:id="1108" w:author="SONIA M HERNANDEZ" w:date="2022-01-10T10:12:00Z">
        <w:r w:rsidRPr="00B15430">
          <w:rPr>
            <w:color w:val="000000"/>
            <w:sz w:val="20"/>
            <w:szCs w:val="20"/>
            <w:rPrChange w:id="1109" w:author="SONIA M HERNANDEZ" w:date="2022-01-10T10:18:00Z">
              <w:rPr>
                <w:rFonts w:ascii="Times" w:hAnsi="Times"/>
                <w:color w:val="000000"/>
                <w:sz w:val="27"/>
                <w:szCs w:val="27"/>
              </w:rPr>
            </w:rPrChange>
          </w:rPr>
          <w:t xml:space="preserve">As of December 29, 2021, when an individual </w:t>
        </w:r>
        <w:proofErr w:type="gramStart"/>
        <w:r w:rsidRPr="00B15430">
          <w:rPr>
            <w:color w:val="000000"/>
            <w:sz w:val="20"/>
            <w:szCs w:val="20"/>
            <w:rPrChange w:id="1110" w:author="SONIA M HERNANDEZ" w:date="2022-01-10T10:18:00Z">
              <w:rPr>
                <w:rFonts w:ascii="Times" w:hAnsi="Times"/>
                <w:color w:val="000000"/>
                <w:sz w:val="27"/>
                <w:szCs w:val="27"/>
              </w:rPr>
            </w:rPrChange>
          </w:rPr>
          <w:t>receive</w:t>
        </w:r>
        <w:proofErr w:type="gramEnd"/>
        <w:r w:rsidRPr="00B15430">
          <w:rPr>
            <w:color w:val="000000"/>
            <w:sz w:val="20"/>
            <w:szCs w:val="20"/>
            <w:rPrChange w:id="1111" w:author="SONIA M HERNANDEZ" w:date="2022-01-10T10:18:00Z">
              <w:rPr>
                <w:rFonts w:ascii="Times" w:hAnsi="Times"/>
                <w:color w:val="000000"/>
                <w:sz w:val="27"/>
                <w:szCs w:val="27"/>
              </w:rPr>
            </w:rPrChange>
          </w:rPr>
          <w:t xml:space="preserve"> a positive COVID-19 test: Everyone, regardless of vaccination status, should:</w:t>
        </w:r>
      </w:ins>
    </w:p>
    <w:p w14:paraId="7175C357" w14:textId="77777777" w:rsidR="00B15430" w:rsidRPr="00B15430" w:rsidRDefault="00B15430" w:rsidP="00B15430">
      <w:pPr>
        <w:pStyle w:val="NormalWeb"/>
        <w:rPr>
          <w:ins w:id="1112" w:author="SONIA M HERNANDEZ" w:date="2022-01-10T10:12:00Z"/>
          <w:color w:val="000000"/>
          <w:sz w:val="20"/>
          <w:szCs w:val="20"/>
          <w:rPrChange w:id="1113" w:author="SONIA M HERNANDEZ" w:date="2022-01-10T10:18:00Z">
            <w:rPr>
              <w:ins w:id="1114" w:author="SONIA M HERNANDEZ" w:date="2022-01-10T10:12:00Z"/>
              <w:rFonts w:ascii="Times" w:hAnsi="Times"/>
              <w:color w:val="000000"/>
              <w:sz w:val="27"/>
              <w:szCs w:val="27"/>
            </w:rPr>
          </w:rPrChange>
        </w:rPr>
      </w:pPr>
      <w:ins w:id="1115" w:author="SONIA M HERNANDEZ" w:date="2022-01-10T10:12:00Z">
        <w:r w:rsidRPr="00B15430">
          <w:rPr>
            <w:color w:val="000000"/>
            <w:sz w:val="20"/>
            <w:szCs w:val="20"/>
            <w:rPrChange w:id="1116" w:author="SONIA M HERNANDEZ" w:date="2022-01-10T10:18:00Z">
              <w:rPr>
                <w:rFonts w:ascii="Times" w:hAnsi="Times"/>
                <w:color w:val="000000"/>
                <w:sz w:val="27"/>
                <w:szCs w:val="27"/>
              </w:rPr>
            </w:rPrChange>
          </w:rPr>
          <w:t>· Stay home for 5 days.</w:t>
        </w:r>
      </w:ins>
    </w:p>
    <w:p w14:paraId="4DD3D27F" w14:textId="77777777" w:rsidR="00B15430" w:rsidRPr="00B15430" w:rsidRDefault="00B15430" w:rsidP="00B15430">
      <w:pPr>
        <w:pStyle w:val="NormalWeb"/>
        <w:rPr>
          <w:ins w:id="1117" w:author="SONIA M HERNANDEZ" w:date="2022-01-10T10:12:00Z"/>
          <w:color w:val="000000"/>
          <w:sz w:val="20"/>
          <w:szCs w:val="20"/>
          <w:rPrChange w:id="1118" w:author="SONIA M HERNANDEZ" w:date="2022-01-10T10:18:00Z">
            <w:rPr>
              <w:ins w:id="1119" w:author="SONIA M HERNANDEZ" w:date="2022-01-10T10:12:00Z"/>
              <w:rFonts w:ascii="Times" w:hAnsi="Times"/>
              <w:color w:val="000000"/>
              <w:sz w:val="27"/>
              <w:szCs w:val="27"/>
            </w:rPr>
          </w:rPrChange>
        </w:rPr>
      </w:pPr>
      <w:ins w:id="1120" w:author="SONIA M HERNANDEZ" w:date="2022-01-10T10:12:00Z">
        <w:r w:rsidRPr="00B15430">
          <w:rPr>
            <w:color w:val="000000"/>
            <w:sz w:val="20"/>
            <w:szCs w:val="20"/>
            <w:rPrChange w:id="1121" w:author="SONIA M HERNANDEZ" w:date="2022-01-10T10:18:00Z">
              <w:rPr>
                <w:rFonts w:ascii="Times" w:hAnsi="Times"/>
                <w:color w:val="000000"/>
                <w:sz w:val="27"/>
                <w:szCs w:val="27"/>
              </w:rPr>
            </w:rPrChange>
          </w:rPr>
          <w:t>· If you have no symptoms or your symptoms are resolving after 5 days, you can leave your house and return to class.</w:t>
        </w:r>
      </w:ins>
    </w:p>
    <w:p w14:paraId="523F2F92" w14:textId="77777777" w:rsidR="00B15430" w:rsidRPr="00B15430" w:rsidRDefault="00B15430" w:rsidP="00B15430">
      <w:pPr>
        <w:pStyle w:val="NormalWeb"/>
        <w:rPr>
          <w:ins w:id="1122" w:author="SONIA M HERNANDEZ" w:date="2022-01-10T10:12:00Z"/>
          <w:color w:val="000000"/>
          <w:sz w:val="20"/>
          <w:szCs w:val="20"/>
          <w:rPrChange w:id="1123" w:author="SONIA M HERNANDEZ" w:date="2022-01-10T10:18:00Z">
            <w:rPr>
              <w:ins w:id="1124" w:author="SONIA M HERNANDEZ" w:date="2022-01-10T10:12:00Z"/>
              <w:rFonts w:ascii="Times" w:hAnsi="Times"/>
              <w:color w:val="000000"/>
              <w:sz w:val="27"/>
              <w:szCs w:val="27"/>
            </w:rPr>
          </w:rPrChange>
        </w:rPr>
      </w:pPr>
      <w:ins w:id="1125" w:author="SONIA M HERNANDEZ" w:date="2022-01-10T10:12:00Z">
        <w:r w:rsidRPr="00B15430">
          <w:rPr>
            <w:color w:val="000000"/>
            <w:sz w:val="20"/>
            <w:szCs w:val="20"/>
            <w:rPrChange w:id="1126" w:author="SONIA M HERNANDEZ" w:date="2022-01-10T10:18:00Z">
              <w:rPr>
                <w:rFonts w:ascii="Times" w:hAnsi="Times"/>
                <w:color w:val="000000"/>
                <w:sz w:val="27"/>
                <w:szCs w:val="27"/>
              </w:rPr>
            </w:rPrChange>
          </w:rPr>
          <w:t>· Continue to wear a mask around others for 5 additional days.</w:t>
        </w:r>
      </w:ins>
    </w:p>
    <w:p w14:paraId="5D10E148" w14:textId="77777777" w:rsidR="00B15430" w:rsidRPr="00B15430" w:rsidRDefault="00B15430" w:rsidP="00B15430">
      <w:pPr>
        <w:pStyle w:val="NormalWeb"/>
        <w:rPr>
          <w:ins w:id="1127" w:author="SONIA M HERNANDEZ" w:date="2022-01-10T10:12:00Z"/>
          <w:color w:val="000000"/>
          <w:sz w:val="20"/>
          <w:szCs w:val="20"/>
          <w:rPrChange w:id="1128" w:author="SONIA M HERNANDEZ" w:date="2022-01-10T10:18:00Z">
            <w:rPr>
              <w:ins w:id="1129" w:author="SONIA M HERNANDEZ" w:date="2022-01-10T10:12:00Z"/>
              <w:rFonts w:ascii="Times" w:hAnsi="Times"/>
              <w:color w:val="000000"/>
              <w:sz w:val="27"/>
              <w:szCs w:val="27"/>
            </w:rPr>
          </w:rPrChange>
        </w:rPr>
      </w:pPr>
      <w:ins w:id="1130" w:author="SONIA M HERNANDEZ" w:date="2022-01-10T10:12:00Z">
        <w:r w:rsidRPr="00B15430">
          <w:rPr>
            <w:color w:val="000000"/>
            <w:sz w:val="20"/>
            <w:szCs w:val="20"/>
            <w:rPrChange w:id="1131" w:author="SONIA M HERNANDEZ" w:date="2022-01-10T10:18:00Z">
              <w:rPr>
                <w:rFonts w:ascii="Times" w:hAnsi="Times"/>
                <w:color w:val="000000"/>
                <w:sz w:val="27"/>
                <w:szCs w:val="27"/>
              </w:rPr>
            </w:rPrChange>
          </w:rPr>
          <w:t>What do I do if I have been exposed to COVID-19? (Quarantine guidance)</w:t>
        </w:r>
      </w:ins>
    </w:p>
    <w:p w14:paraId="6B9F80EA" w14:textId="77777777" w:rsidR="00B15430" w:rsidRPr="00B15430" w:rsidRDefault="00B15430" w:rsidP="00B15430">
      <w:pPr>
        <w:pStyle w:val="NormalWeb"/>
        <w:rPr>
          <w:ins w:id="1132" w:author="SONIA M HERNANDEZ" w:date="2022-01-10T10:12:00Z"/>
          <w:color w:val="000000"/>
          <w:sz w:val="20"/>
          <w:szCs w:val="20"/>
          <w:rPrChange w:id="1133" w:author="SONIA M HERNANDEZ" w:date="2022-01-10T10:18:00Z">
            <w:rPr>
              <w:ins w:id="1134" w:author="SONIA M HERNANDEZ" w:date="2022-01-10T10:12:00Z"/>
              <w:rFonts w:ascii="Times" w:hAnsi="Times"/>
              <w:color w:val="000000"/>
              <w:sz w:val="27"/>
              <w:szCs w:val="27"/>
            </w:rPr>
          </w:rPrChange>
        </w:rPr>
      </w:pPr>
      <w:ins w:id="1135" w:author="SONIA M HERNANDEZ" w:date="2022-01-10T10:12:00Z">
        <w:r w:rsidRPr="00B15430">
          <w:rPr>
            <w:color w:val="000000"/>
            <w:sz w:val="20"/>
            <w:szCs w:val="20"/>
            <w:rPrChange w:id="1136" w:author="SONIA M HERNANDEZ" w:date="2022-01-10T10:18:00Z">
              <w:rPr>
                <w:rFonts w:ascii="Times" w:hAnsi="Times"/>
                <w:color w:val="000000"/>
                <w:sz w:val="27"/>
                <w:szCs w:val="27"/>
              </w:rPr>
            </w:rPrChange>
          </w:rPr>
          <w:t>If you have been exposed (within 6 feet for a cumulative total of 15 minutes or more over a 24-hour period – unmasked**) to someone with COVID-19 or to someone with a positive COVID-19 test and you are:</w:t>
        </w:r>
      </w:ins>
    </w:p>
    <w:p w14:paraId="61217137" w14:textId="77777777" w:rsidR="00B15430" w:rsidRPr="00B15430" w:rsidRDefault="00B15430" w:rsidP="00B15430">
      <w:pPr>
        <w:pStyle w:val="NormalWeb"/>
        <w:rPr>
          <w:ins w:id="1137" w:author="SONIA M HERNANDEZ" w:date="2022-01-10T10:12:00Z"/>
          <w:color w:val="000000"/>
          <w:sz w:val="20"/>
          <w:szCs w:val="20"/>
          <w:rPrChange w:id="1138" w:author="SONIA M HERNANDEZ" w:date="2022-01-10T10:18:00Z">
            <w:rPr>
              <w:ins w:id="1139" w:author="SONIA M HERNANDEZ" w:date="2022-01-10T10:12:00Z"/>
              <w:rFonts w:ascii="Times" w:hAnsi="Times"/>
              <w:color w:val="000000"/>
              <w:sz w:val="27"/>
              <w:szCs w:val="27"/>
            </w:rPr>
          </w:rPrChange>
        </w:rPr>
      </w:pPr>
      <w:ins w:id="1140" w:author="SONIA M HERNANDEZ" w:date="2022-01-10T10:12:00Z">
        <w:r w:rsidRPr="00B15430">
          <w:rPr>
            <w:color w:val="000000"/>
            <w:sz w:val="20"/>
            <w:szCs w:val="20"/>
            <w:rPrChange w:id="1141" w:author="SONIA M HERNANDEZ" w:date="2022-01-10T10:18:00Z">
              <w:rPr>
                <w:rFonts w:ascii="Times" w:hAnsi="Times"/>
                <w:color w:val="000000"/>
                <w:sz w:val="27"/>
                <w:szCs w:val="27"/>
              </w:rPr>
            </w:rPrChange>
          </w:rPr>
          <w:t>· Boosted, or have become fully vaccinated within the last 6 months (</w:t>
        </w:r>
        <w:proofErr w:type="spellStart"/>
        <w:r w:rsidRPr="00B15430">
          <w:rPr>
            <w:color w:val="000000"/>
            <w:sz w:val="20"/>
            <w:szCs w:val="20"/>
            <w:rPrChange w:id="1142" w:author="SONIA M HERNANDEZ" w:date="2022-01-10T10:18:00Z">
              <w:rPr>
                <w:rFonts w:ascii="Times" w:hAnsi="Times"/>
                <w:color w:val="000000"/>
                <w:sz w:val="27"/>
                <w:szCs w:val="27"/>
              </w:rPr>
            </w:rPrChange>
          </w:rPr>
          <w:t>Moderna</w:t>
        </w:r>
        <w:proofErr w:type="spellEnd"/>
        <w:r w:rsidRPr="00B15430">
          <w:rPr>
            <w:color w:val="000000"/>
            <w:sz w:val="20"/>
            <w:szCs w:val="20"/>
            <w:rPrChange w:id="1143" w:author="SONIA M HERNANDEZ" w:date="2022-01-10T10:18:00Z">
              <w:rPr>
                <w:rFonts w:ascii="Times" w:hAnsi="Times"/>
                <w:color w:val="000000"/>
                <w:sz w:val="27"/>
                <w:szCs w:val="27"/>
              </w:rPr>
            </w:rPrChange>
          </w:rPr>
          <w:t xml:space="preserve"> or Pfizer vaccine) or within the last 2 months (J&amp;J vaccine)</w:t>
        </w:r>
      </w:ins>
    </w:p>
    <w:p w14:paraId="5B012D83" w14:textId="77777777" w:rsidR="00B15430" w:rsidRPr="00B15430" w:rsidRDefault="00B15430" w:rsidP="00B15430">
      <w:pPr>
        <w:pStyle w:val="NormalWeb"/>
        <w:rPr>
          <w:ins w:id="1144" w:author="SONIA M HERNANDEZ" w:date="2022-01-10T10:12:00Z"/>
          <w:color w:val="000000"/>
          <w:sz w:val="20"/>
          <w:szCs w:val="20"/>
          <w:rPrChange w:id="1145" w:author="SONIA M HERNANDEZ" w:date="2022-01-10T10:18:00Z">
            <w:rPr>
              <w:ins w:id="1146" w:author="SONIA M HERNANDEZ" w:date="2022-01-10T10:12:00Z"/>
              <w:rFonts w:ascii="Times" w:hAnsi="Times"/>
              <w:color w:val="000000"/>
              <w:sz w:val="27"/>
              <w:szCs w:val="27"/>
            </w:rPr>
          </w:rPrChange>
        </w:rPr>
      </w:pPr>
      <w:ins w:id="1147" w:author="SONIA M HERNANDEZ" w:date="2022-01-10T10:12:00Z">
        <w:r w:rsidRPr="00B15430">
          <w:rPr>
            <w:color w:val="000000"/>
            <w:sz w:val="20"/>
            <w:szCs w:val="20"/>
            <w:rPrChange w:id="1148" w:author="SONIA M HERNANDEZ" w:date="2022-01-10T10:18:00Z">
              <w:rPr>
                <w:rFonts w:ascii="Times" w:hAnsi="Times"/>
                <w:color w:val="000000"/>
                <w:sz w:val="27"/>
                <w:szCs w:val="27"/>
              </w:rPr>
            </w:rPrChange>
          </w:rPr>
          <w:t>o You do not need to quarantine at home and may come to class.</w:t>
        </w:r>
      </w:ins>
    </w:p>
    <w:p w14:paraId="573BCEF5" w14:textId="77777777" w:rsidR="00B15430" w:rsidRPr="00B15430" w:rsidRDefault="00B15430" w:rsidP="00B15430">
      <w:pPr>
        <w:pStyle w:val="NormalWeb"/>
        <w:rPr>
          <w:ins w:id="1149" w:author="SONIA M HERNANDEZ" w:date="2022-01-10T10:12:00Z"/>
          <w:color w:val="000000"/>
          <w:sz w:val="20"/>
          <w:szCs w:val="20"/>
          <w:rPrChange w:id="1150" w:author="SONIA M HERNANDEZ" w:date="2022-01-10T10:18:00Z">
            <w:rPr>
              <w:ins w:id="1151" w:author="SONIA M HERNANDEZ" w:date="2022-01-10T10:12:00Z"/>
              <w:rFonts w:ascii="Times" w:hAnsi="Times"/>
              <w:color w:val="000000"/>
              <w:sz w:val="27"/>
              <w:szCs w:val="27"/>
            </w:rPr>
          </w:rPrChange>
        </w:rPr>
      </w:pPr>
      <w:ins w:id="1152" w:author="SONIA M HERNANDEZ" w:date="2022-01-10T10:12:00Z">
        <w:r w:rsidRPr="00B15430">
          <w:rPr>
            <w:color w:val="000000"/>
            <w:sz w:val="20"/>
            <w:szCs w:val="20"/>
            <w:rPrChange w:id="1153" w:author="SONIA M HERNANDEZ" w:date="2022-01-10T10:18:00Z">
              <w:rPr>
                <w:rFonts w:ascii="Times" w:hAnsi="Times"/>
                <w:color w:val="000000"/>
                <w:sz w:val="27"/>
                <w:szCs w:val="27"/>
              </w:rPr>
            </w:rPrChange>
          </w:rPr>
          <w:lastRenderedPageBreak/>
          <w:t>o You should wear a mask around others for 10 days.</w:t>
        </w:r>
      </w:ins>
    </w:p>
    <w:p w14:paraId="2C7F7B13" w14:textId="77777777" w:rsidR="00B15430" w:rsidRPr="00B15430" w:rsidRDefault="00B15430" w:rsidP="00B15430">
      <w:pPr>
        <w:pStyle w:val="NormalWeb"/>
        <w:rPr>
          <w:ins w:id="1154" w:author="SONIA M HERNANDEZ" w:date="2022-01-10T10:12:00Z"/>
          <w:color w:val="000000"/>
          <w:sz w:val="20"/>
          <w:szCs w:val="20"/>
          <w:rPrChange w:id="1155" w:author="SONIA M HERNANDEZ" w:date="2022-01-10T10:18:00Z">
            <w:rPr>
              <w:ins w:id="1156" w:author="SONIA M HERNANDEZ" w:date="2022-01-10T10:12:00Z"/>
              <w:rFonts w:ascii="Times" w:hAnsi="Times"/>
              <w:color w:val="000000"/>
              <w:sz w:val="27"/>
              <w:szCs w:val="27"/>
            </w:rPr>
          </w:rPrChange>
        </w:rPr>
      </w:pPr>
      <w:proofErr w:type="gramStart"/>
      <w:ins w:id="1157" w:author="SONIA M HERNANDEZ" w:date="2022-01-10T10:12:00Z">
        <w:r w:rsidRPr="00B15430">
          <w:rPr>
            <w:color w:val="000000"/>
            <w:sz w:val="20"/>
            <w:szCs w:val="20"/>
            <w:rPrChange w:id="1158" w:author="SONIA M HERNANDEZ" w:date="2022-01-10T10:18:00Z">
              <w:rPr>
                <w:rFonts w:ascii="Times" w:hAnsi="Times"/>
                <w:color w:val="000000"/>
                <w:sz w:val="27"/>
                <w:szCs w:val="27"/>
              </w:rPr>
            </w:rPrChange>
          </w:rPr>
          <w:t>o</w:t>
        </w:r>
        <w:proofErr w:type="gramEnd"/>
        <w:r w:rsidRPr="00B15430">
          <w:rPr>
            <w:color w:val="000000"/>
            <w:sz w:val="20"/>
            <w:szCs w:val="20"/>
            <w:rPrChange w:id="1159" w:author="SONIA M HERNANDEZ" w:date="2022-01-10T10:18:00Z">
              <w:rPr>
                <w:rFonts w:ascii="Times" w:hAnsi="Times"/>
                <w:color w:val="000000"/>
                <w:sz w:val="27"/>
                <w:szCs w:val="27"/>
              </w:rPr>
            </w:rPrChange>
          </w:rPr>
          <w:t xml:space="preserve"> If possible, get tested on day 5.</w:t>
        </w:r>
      </w:ins>
    </w:p>
    <w:p w14:paraId="31A15B39" w14:textId="77777777" w:rsidR="00B15430" w:rsidRPr="00B15430" w:rsidRDefault="00B15430" w:rsidP="00B15430">
      <w:pPr>
        <w:pStyle w:val="NormalWeb"/>
        <w:rPr>
          <w:ins w:id="1160" w:author="SONIA M HERNANDEZ" w:date="2022-01-10T10:12:00Z"/>
          <w:color w:val="000000"/>
          <w:sz w:val="20"/>
          <w:szCs w:val="20"/>
          <w:rPrChange w:id="1161" w:author="SONIA M HERNANDEZ" w:date="2022-01-10T10:18:00Z">
            <w:rPr>
              <w:ins w:id="1162" w:author="SONIA M HERNANDEZ" w:date="2022-01-10T10:12:00Z"/>
              <w:rFonts w:ascii="Times" w:hAnsi="Times"/>
              <w:color w:val="000000"/>
              <w:sz w:val="27"/>
              <w:szCs w:val="27"/>
            </w:rPr>
          </w:rPrChange>
        </w:rPr>
      </w:pPr>
      <w:ins w:id="1163" w:author="SONIA M HERNANDEZ" w:date="2022-01-10T10:12:00Z">
        <w:r w:rsidRPr="00B15430">
          <w:rPr>
            <w:color w:val="000000"/>
            <w:sz w:val="20"/>
            <w:szCs w:val="20"/>
            <w:rPrChange w:id="1164" w:author="SONIA M HERNANDEZ" w:date="2022-01-10T10:18:00Z">
              <w:rPr>
                <w:rFonts w:ascii="Times" w:hAnsi="Times"/>
                <w:color w:val="000000"/>
                <w:sz w:val="27"/>
                <w:szCs w:val="27"/>
              </w:rPr>
            </w:rPrChange>
          </w:rPr>
          <w:t>o If you develop symptoms, get tested and isolate at home until test results are received, then proceed in accordance with the test results.</w:t>
        </w:r>
      </w:ins>
    </w:p>
    <w:p w14:paraId="163572F3" w14:textId="77777777" w:rsidR="00B15430" w:rsidRPr="00B15430" w:rsidRDefault="00B15430" w:rsidP="00B15430">
      <w:pPr>
        <w:pStyle w:val="NormalWeb"/>
        <w:rPr>
          <w:ins w:id="1165" w:author="SONIA M HERNANDEZ" w:date="2022-01-10T10:12:00Z"/>
          <w:color w:val="000000"/>
          <w:sz w:val="20"/>
          <w:szCs w:val="20"/>
          <w:rPrChange w:id="1166" w:author="SONIA M HERNANDEZ" w:date="2022-01-10T10:18:00Z">
            <w:rPr>
              <w:ins w:id="1167" w:author="SONIA M HERNANDEZ" w:date="2022-01-10T10:12:00Z"/>
              <w:rFonts w:ascii="Times" w:hAnsi="Times"/>
              <w:color w:val="000000"/>
              <w:sz w:val="27"/>
              <w:szCs w:val="27"/>
            </w:rPr>
          </w:rPrChange>
        </w:rPr>
      </w:pPr>
      <w:ins w:id="1168" w:author="SONIA M HERNANDEZ" w:date="2022-01-10T10:12:00Z">
        <w:r w:rsidRPr="00B15430">
          <w:rPr>
            <w:color w:val="000000"/>
            <w:sz w:val="20"/>
            <w:szCs w:val="20"/>
            <w:rPrChange w:id="1169" w:author="SONIA M HERNANDEZ" w:date="2022-01-10T10:18:00Z">
              <w:rPr>
                <w:rFonts w:ascii="Times" w:hAnsi="Times"/>
                <w:color w:val="000000"/>
                <w:sz w:val="27"/>
                <w:szCs w:val="27"/>
              </w:rPr>
            </w:rPrChange>
          </w:rPr>
          <w:t>· Unvaccinated, or became fully vaccinated more than 6 months ago (</w:t>
        </w:r>
        <w:proofErr w:type="spellStart"/>
        <w:r w:rsidRPr="00B15430">
          <w:rPr>
            <w:color w:val="000000"/>
            <w:sz w:val="20"/>
            <w:szCs w:val="20"/>
            <w:rPrChange w:id="1170" w:author="SONIA M HERNANDEZ" w:date="2022-01-10T10:18:00Z">
              <w:rPr>
                <w:rFonts w:ascii="Times" w:hAnsi="Times"/>
                <w:color w:val="000000"/>
                <w:sz w:val="27"/>
                <w:szCs w:val="27"/>
              </w:rPr>
            </w:rPrChange>
          </w:rPr>
          <w:t>Moderna</w:t>
        </w:r>
        <w:proofErr w:type="spellEnd"/>
        <w:r w:rsidRPr="00B15430">
          <w:rPr>
            <w:color w:val="000000"/>
            <w:sz w:val="20"/>
            <w:szCs w:val="20"/>
            <w:rPrChange w:id="1171" w:author="SONIA M HERNANDEZ" w:date="2022-01-10T10:18:00Z">
              <w:rPr>
                <w:rFonts w:ascii="Times" w:hAnsi="Times"/>
                <w:color w:val="000000"/>
                <w:sz w:val="27"/>
                <w:szCs w:val="27"/>
              </w:rPr>
            </w:rPrChange>
          </w:rPr>
          <w:t xml:space="preserve"> or Pfizer vaccine) or more than 2 months ago (J&amp;J vaccine) and have not received a booster:</w:t>
        </w:r>
      </w:ins>
    </w:p>
    <w:p w14:paraId="1B879492" w14:textId="77777777" w:rsidR="00B15430" w:rsidRPr="00B15430" w:rsidRDefault="00B15430" w:rsidP="00B15430">
      <w:pPr>
        <w:pStyle w:val="NormalWeb"/>
        <w:rPr>
          <w:ins w:id="1172" w:author="SONIA M HERNANDEZ" w:date="2022-01-10T10:12:00Z"/>
          <w:color w:val="000000"/>
          <w:sz w:val="20"/>
          <w:szCs w:val="20"/>
          <w:rPrChange w:id="1173" w:author="SONIA M HERNANDEZ" w:date="2022-01-10T10:18:00Z">
            <w:rPr>
              <w:ins w:id="1174" w:author="SONIA M HERNANDEZ" w:date="2022-01-10T10:12:00Z"/>
              <w:rFonts w:ascii="Times" w:hAnsi="Times"/>
              <w:color w:val="000000"/>
              <w:sz w:val="27"/>
              <w:szCs w:val="27"/>
            </w:rPr>
          </w:rPrChange>
        </w:rPr>
      </w:pPr>
      <w:ins w:id="1175" w:author="SONIA M HERNANDEZ" w:date="2022-01-10T10:12:00Z">
        <w:r w:rsidRPr="00B15430">
          <w:rPr>
            <w:color w:val="000000"/>
            <w:sz w:val="20"/>
            <w:szCs w:val="20"/>
            <w:rPrChange w:id="1176" w:author="SONIA M HERNANDEZ" w:date="2022-01-10T10:18:00Z">
              <w:rPr>
                <w:rFonts w:ascii="Times" w:hAnsi="Times"/>
                <w:color w:val="000000"/>
                <w:sz w:val="27"/>
                <w:szCs w:val="27"/>
              </w:rPr>
            </w:rPrChange>
          </w:rPr>
          <w:t>o You must quarantine at home for 5 days. After that you may return to class but continue to wear a mask around others for 5 additional days.</w:t>
        </w:r>
      </w:ins>
    </w:p>
    <w:p w14:paraId="3B5B52AC" w14:textId="77777777" w:rsidR="00B15430" w:rsidRPr="00B15430" w:rsidRDefault="00B15430" w:rsidP="00B15430">
      <w:pPr>
        <w:pStyle w:val="NormalWeb"/>
        <w:rPr>
          <w:ins w:id="1177" w:author="SONIA M HERNANDEZ" w:date="2022-01-10T10:12:00Z"/>
          <w:color w:val="000000"/>
          <w:sz w:val="20"/>
          <w:szCs w:val="20"/>
          <w:rPrChange w:id="1178" w:author="SONIA M HERNANDEZ" w:date="2022-01-10T10:18:00Z">
            <w:rPr>
              <w:ins w:id="1179" w:author="SONIA M HERNANDEZ" w:date="2022-01-10T10:12:00Z"/>
              <w:rFonts w:ascii="Times" w:hAnsi="Times"/>
              <w:color w:val="000000"/>
              <w:sz w:val="27"/>
              <w:szCs w:val="27"/>
            </w:rPr>
          </w:rPrChange>
        </w:rPr>
      </w:pPr>
      <w:proofErr w:type="gramStart"/>
      <w:ins w:id="1180" w:author="SONIA M HERNANDEZ" w:date="2022-01-10T10:12:00Z">
        <w:r w:rsidRPr="00B15430">
          <w:rPr>
            <w:color w:val="000000"/>
            <w:sz w:val="20"/>
            <w:szCs w:val="20"/>
            <w:rPrChange w:id="1181" w:author="SONIA M HERNANDEZ" w:date="2022-01-10T10:18:00Z">
              <w:rPr>
                <w:rFonts w:ascii="Times" w:hAnsi="Times"/>
                <w:color w:val="000000"/>
                <w:sz w:val="27"/>
                <w:szCs w:val="27"/>
              </w:rPr>
            </w:rPrChange>
          </w:rPr>
          <w:t>o</w:t>
        </w:r>
        <w:proofErr w:type="gramEnd"/>
        <w:r w:rsidRPr="00B15430">
          <w:rPr>
            <w:color w:val="000000"/>
            <w:sz w:val="20"/>
            <w:szCs w:val="20"/>
            <w:rPrChange w:id="1182" w:author="SONIA M HERNANDEZ" w:date="2022-01-10T10:18:00Z">
              <w:rPr>
                <w:rFonts w:ascii="Times" w:hAnsi="Times"/>
                <w:color w:val="000000"/>
                <w:sz w:val="27"/>
                <w:szCs w:val="27"/>
              </w:rPr>
            </w:rPrChange>
          </w:rPr>
          <w:t xml:space="preserve"> If possible, get tested on day 5.</w:t>
        </w:r>
      </w:ins>
    </w:p>
    <w:p w14:paraId="397F5BB7" w14:textId="77777777" w:rsidR="00B15430" w:rsidRPr="00B15430" w:rsidRDefault="00B15430" w:rsidP="00B15430">
      <w:pPr>
        <w:pStyle w:val="NormalWeb"/>
        <w:rPr>
          <w:ins w:id="1183" w:author="SONIA M HERNANDEZ" w:date="2022-01-10T10:12:00Z"/>
          <w:color w:val="000000"/>
          <w:sz w:val="20"/>
          <w:szCs w:val="20"/>
          <w:rPrChange w:id="1184" w:author="SONIA M HERNANDEZ" w:date="2022-01-10T10:18:00Z">
            <w:rPr>
              <w:ins w:id="1185" w:author="SONIA M HERNANDEZ" w:date="2022-01-10T10:12:00Z"/>
              <w:rFonts w:ascii="Times" w:hAnsi="Times"/>
              <w:color w:val="000000"/>
              <w:sz w:val="27"/>
              <w:szCs w:val="27"/>
            </w:rPr>
          </w:rPrChange>
        </w:rPr>
      </w:pPr>
      <w:ins w:id="1186" w:author="SONIA M HERNANDEZ" w:date="2022-01-10T10:12:00Z">
        <w:r w:rsidRPr="00B15430">
          <w:rPr>
            <w:color w:val="000000"/>
            <w:sz w:val="20"/>
            <w:szCs w:val="20"/>
            <w:rPrChange w:id="1187" w:author="SONIA M HERNANDEZ" w:date="2022-01-10T10:18:00Z">
              <w:rPr>
                <w:rFonts w:ascii="Times" w:hAnsi="Times"/>
                <w:color w:val="000000"/>
                <w:sz w:val="27"/>
                <w:szCs w:val="27"/>
              </w:rPr>
            </w:rPrChange>
          </w:rPr>
          <w:t>o If you develop symptoms, get tested and isolate at home until test results are received, then proceed in accordance with the test results.</w:t>
        </w:r>
      </w:ins>
    </w:p>
    <w:p w14:paraId="65EE3D0A" w14:textId="77777777" w:rsidR="00B15430" w:rsidRPr="00B15430" w:rsidRDefault="00B15430" w:rsidP="00B15430">
      <w:pPr>
        <w:pStyle w:val="NormalWeb"/>
        <w:rPr>
          <w:ins w:id="1188" w:author="SONIA M HERNANDEZ" w:date="2022-01-10T10:12:00Z"/>
          <w:color w:val="000000"/>
          <w:sz w:val="20"/>
          <w:szCs w:val="20"/>
          <w:rPrChange w:id="1189" w:author="SONIA M HERNANDEZ" w:date="2022-01-10T10:18:00Z">
            <w:rPr>
              <w:ins w:id="1190" w:author="SONIA M HERNANDEZ" w:date="2022-01-10T10:12:00Z"/>
              <w:rFonts w:ascii="Times" w:hAnsi="Times"/>
              <w:color w:val="000000"/>
              <w:sz w:val="27"/>
              <w:szCs w:val="27"/>
            </w:rPr>
          </w:rPrChange>
        </w:rPr>
      </w:pPr>
      <w:ins w:id="1191" w:author="SONIA M HERNANDEZ" w:date="2022-01-10T10:12:00Z">
        <w:r w:rsidRPr="00B15430">
          <w:rPr>
            <w:color w:val="000000"/>
            <w:sz w:val="20"/>
            <w:szCs w:val="20"/>
            <w:rPrChange w:id="1192" w:author="SONIA M HERNANDEZ" w:date="2022-01-10T10:18:00Z">
              <w:rPr>
                <w:rFonts w:ascii="Times" w:hAnsi="Times"/>
                <w:color w:val="000000"/>
                <w:sz w:val="27"/>
                <w:szCs w:val="27"/>
              </w:rPr>
            </w:rPrChange>
          </w:rPr>
          <w:t>** “Masked-to-masked” encounters are not currently considered an exposure; this type of interaction would not warrant quarantine.</w:t>
        </w:r>
      </w:ins>
    </w:p>
    <w:p w14:paraId="7FA8A65C" w14:textId="77777777" w:rsidR="00B15430" w:rsidRPr="00B15430" w:rsidRDefault="00B15430" w:rsidP="00B15430">
      <w:pPr>
        <w:pStyle w:val="NormalWeb"/>
        <w:rPr>
          <w:ins w:id="1193" w:author="SONIA M HERNANDEZ" w:date="2022-01-10T10:12:00Z"/>
          <w:color w:val="000000"/>
          <w:sz w:val="20"/>
          <w:szCs w:val="20"/>
          <w:rPrChange w:id="1194" w:author="SONIA M HERNANDEZ" w:date="2022-01-10T10:18:00Z">
            <w:rPr>
              <w:ins w:id="1195" w:author="SONIA M HERNANDEZ" w:date="2022-01-10T10:12:00Z"/>
              <w:rFonts w:ascii="Times" w:hAnsi="Times"/>
              <w:color w:val="000000"/>
              <w:sz w:val="27"/>
              <w:szCs w:val="27"/>
            </w:rPr>
          </w:rPrChange>
        </w:rPr>
      </w:pPr>
      <w:ins w:id="1196" w:author="SONIA M HERNANDEZ" w:date="2022-01-10T10:12:00Z">
        <w:r w:rsidRPr="00B15430">
          <w:rPr>
            <w:color w:val="000000"/>
            <w:sz w:val="20"/>
            <w:szCs w:val="20"/>
            <w:rPrChange w:id="1197" w:author="SONIA M HERNANDEZ" w:date="2022-01-10T10:18:00Z">
              <w:rPr>
                <w:rFonts w:ascii="Times" w:hAnsi="Times"/>
                <w:color w:val="000000"/>
                <w:sz w:val="27"/>
                <w:szCs w:val="27"/>
              </w:rPr>
            </w:rPrChange>
          </w:rPr>
          <w:t xml:space="preserve">You should report the need to quarantine on </w:t>
        </w:r>
        <w:proofErr w:type="spellStart"/>
        <w:r w:rsidRPr="00B15430">
          <w:rPr>
            <w:color w:val="000000"/>
            <w:sz w:val="20"/>
            <w:szCs w:val="20"/>
            <w:rPrChange w:id="1198" w:author="SONIA M HERNANDEZ" w:date="2022-01-10T10:18:00Z">
              <w:rPr>
                <w:rFonts w:ascii="Times" w:hAnsi="Times"/>
                <w:color w:val="000000"/>
                <w:sz w:val="27"/>
                <w:szCs w:val="27"/>
              </w:rPr>
            </w:rPrChange>
          </w:rPr>
          <w:t>DawgCheck</w:t>
        </w:r>
        <w:proofErr w:type="spellEnd"/>
        <w:r w:rsidRPr="00B15430">
          <w:rPr>
            <w:color w:val="000000"/>
            <w:sz w:val="20"/>
            <w:szCs w:val="20"/>
            <w:rPrChange w:id="1199" w:author="SONIA M HERNANDEZ" w:date="2022-01-10T10:18:00Z">
              <w:rPr>
                <w:rFonts w:ascii="Times" w:hAnsi="Times"/>
                <w:color w:val="000000"/>
                <w:sz w:val="27"/>
                <w:szCs w:val="27"/>
              </w:rPr>
            </w:rPrChange>
          </w:rPr>
          <w:t xml:space="preserve"> (https://dawgcheck.uga.edu/</w:t>
        </w:r>
        <w:proofErr w:type="gramStart"/>
        <w:r w:rsidRPr="00B15430">
          <w:rPr>
            <w:color w:val="000000"/>
            <w:sz w:val="20"/>
            <w:szCs w:val="20"/>
            <w:rPrChange w:id="1200" w:author="SONIA M HERNANDEZ" w:date="2022-01-10T10:18:00Z">
              <w:rPr>
                <w:rFonts w:ascii="Times" w:hAnsi="Times"/>
                <w:color w:val="000000"/>
                <w:sz w:val="27"/>
                <w:szCs w:val="27"/>
              </w:rPr>
            </w:rPrChange>
          </w:rPr>
          <w:t>), and</w:t>
        </w:r>
        <w:proofErr w:type="gramEnd"/>
        <w:r w:rsidRPr="00B15430">
          <w:rPr>
            <w:color w:val="000000"/>
            <w:sz w:val="20"/>
            <w:szCs w:val="20"/>
            <w:rPrChange w:id="1201" w:author="SONIA M HERNANDEZ" w:date="2022-01-10T10:18:00Z">
              <w:rPr>
                <w:rFonts w:ascii="Times" w:hAnsi="Times"/>
                <w:color w:val="000000"/>
                <w:sz w:val="27"/>
                <w:szCs w:val="27"/>
              </w:rPr>
            </w:rPrChange>
          </w:rPr>
          <w:t xml:space="preserve"> communicate directly with your faculty to coordinate your coursework while in quarantine. If you need additional help, reach out to Student Care and Outreach (sco@uga.edu) for assistance.</w:t>
        </w:r>
      </w:ins>
    </w:p>
    <w:p w14:paraId="04030FB0" w14:textId="77777777" w:rsidR="00B15430" w:rsidRPr="00B15430" w:rsidRDefault="00B15430" w:rsidP="00B15430">
      <w:pPr>
        <w:pStyle w:val="NormalWeb"/>
        <w:rPr>
          <w:ins w:id="1202" w:author="SONIA M HERNANDEZ" w:date="2022-01-10T10:12:00Z"/>
          <w:color w:val="000000"/>
          <w:sz w:val="20"/>
          <w:szCs w:val="20"/>
          <w:rPrChange w:id="1203" w:author="SONIA M HERNANDEZ" w:date="2022-01-10T10:18:00Z">
            <w:rPr>
              <w:ins w:id="1204" w:author="SONIA M HERNANDEZ" w:date="2022-01-10T10:12:00Z"/>
              <w:rFonts w:ascii="Times" w:hAnsi="Times"/>
              <w:color w:val="000000"/>
              <w:sz w:val="27"/>
              <w:szCs w:val="27"/>
            </w:rPr>
          </w:rPrChange>
        </w:rPr>
      </w:pPr>
      <w:ins w:id="1205" w:author="SONIA M HERNANDEZ" w:date="2022-01-10T10:12:00Z">
        <w:r w:rsidRPr="00B15430">
          <w:rPr>
            <w:color w:val="000000"/>
            <w:sz w:val="20"/>
            <w:szCs w:val="20"/>
            <w:rPrChange w:id="1206" w:author="SONIA M HERNANDEZ" w:date="2022-01-10T10:18:00Z">
              <w:rPr>
                <w:rFonts w:ascii="Times" w:hAnsi="Times"/>
                <w:color w:val="000000"/>
                <w:sz w:val="27"/>
                <w:szCs w:val="27"/>
              </w:rPr>
            </w:rPrChange>
          </w:rPr>
          <w:t>Well-being, mental health, and student support</w:t>
        </w:r>
      </w:ins>
    </w:p>
    <w:p w14:paraId="047D7496" w14:textId="77777777" w:rsidR="00B15430" w:rsidRPr="00B15430" w:rsidRDefault="00B15430" w:rsidP="00B15430">
      <w:pPr>
        <w:pStyle w:val="NormalWeb"/>
        <w:rPr>
          <w:ins w:id="1207" w:author="SONIA M HERNANDEZ" w:date="2022-01-10T10:12:00Z"/>
          <w:color w:val="000000"/>
          <w:sz w:val="20"/>
          <w:szCs w:val="20"/>
          <w:rPrChange w:id="1208" w:author="SONIA M HERNANDEZ" w:date="2022-01-10T10:18:00Z">
            <w:rPr>
              <w:ins w:id="1209" w:author="SONIA M HERNANDEZ" w:date="2022-01-10T10:12:00Z"/>
              <w:rFonts w:ascii="Times" w:hAnsi="Times"/>
              <w:color w:val="000000"/>
              <w:sz w:val="27"/>
              <w:szCs w:val="27"/>
            </w:rPr>
          </w:rPrChange>
        </w:rPr>
      </w:pPr>
      <w:ins w:id="1210" w:author="SONIA M HERNANDEZ" w:date="2022-01-10T10:12:00Z">
        <w:r w:rsidRPr="00B15430">
          <w:rPr>
            <w:color w:val="000000"/>
            <w:sz w:val="20"/>
            <w:szCs w:val="20"/>
            <w:rPrChange w:id="1211" w:author="SONIA M HERNANDEZ" w:date="2022-01-10T10:18:00Z">
              <w:rPr>
                <w:rFonts w:ascii="Times" w:hAnsi="Times"/>
                <w:color w:val="000000"/>
                <w:sz w:val="27"/>
                <w:szCs w:val="27"/>
              </w:rPr>
            </w:rPrChange>
          </w:rPr>
          <w:t>If you or someone you know needs assistance, you are encouraged to contact Student Care &amp; Outreach in the Division of Student Affairs at 706-542-7774 or visit https://sco.uga.edu/. They will help you navigate any difficult circumstances you may be facing by connecting you with the</w:t>
        </w:r>
      </w:ins>
    </w:p>
    <w:p w14:paraId="5BEE40F5" w14:textId="77777777" w:rsidR="00B15430" w:rsidRPr="00B15430" w:rsidRDefault="00B15430" w:rsidP="00B15430">
      <w:pPr>
        <w:pStyle w:val="NormalWeb"/>
        <w:rPr>
          <w:ins w:id="1212" w:author="SONIA M HERNANDEZ" w:date="2022-01-10T10:12:00Z"/>
          <w:color w:val="000000"/>
          <w:sz w:val="20"/>
          <w:szCs w:val="20"/>
          <w:rPrChange w:id="1213" w:author="SONIA M HERNANDEZ" w:date="2022-01-10T10:18:00Z">
            <w:rPr>
              <w:ins w:id="1214" w:author="SONIA M HERNANDEZ" w:date="2022-01-10T10:12:00Z"/>
              <w:rFonts w:ascii="Times" w:hAnsi="Times"/>
              <w:color w:val="000000"/>
              <w:sz w:val="27"/>
              <w:szCs w:val="27"/>
            </w:rPr>
          </w:rPrChange>
        </w:rPr>
      </w:pPr>
      <w:ins w:id="1215" w:author="SONIA M HERNANDEZ" w:date="2022-01-10T10:12:00Z">
        <w:r w:rsidRPr="00B15430">
          <w:rPr>
            <w:color w:val="000000"/>
            <w:sz w:val="20"/>
            <w:szCs w:val="20"/>
            <w:rPrChange w:id="1216" w:author="SONIA M HERNANDEZ" w:date="2022-01-10T10:18:00Z">
              <w:rPr>
                <w:rFonts w:ascii="Times" w:hAnsi="Times"/>
                <w:color w:val="000000"/>
                <w:sz w:val="27"/>
                <w:szCs w:val="27"/>
              </w:rPr>
            </w:rPrChange>
          </w:rPr>
          <w:t>appropriate resources or services. UGA has several resources to support your well-being and mental health: https://well-being.uga.edu/</w:t>
        </w:r>
      </w:ins>
    </w:p>
    <w:p w14:paraId="5E3EE61F" w14:textId="77777777" w:rsidR="00B15430" w:rsidRPr="00B15430" w:rsidRDefault="00B15430" w:rsidP="00B15430">
      <w:pPr>
        <w:pStyle w:val="NormalWeb"/>
        <w:rPr>
          <w:ins w:id="1217" w:author="SONIA M HERNANDEZ" w:date="2022-01-10T10:12:00Z"/>
          <w:color w:val="000000"/>
          <w:sz w:val="20"/>
          <w:szCs w:val="20"/>
          <w:rPrChange w:id="1218" w:author="SONIA M HERNANDEZ" w:date="2022-01-10T10:18:00Z">
            <w:rPr>
              <w:ins w:id="1219" w:author="SONIA M HERNANDEZ" w:date="2022-01-10T10:12:00Z"/>
              <w:rFonts w:ascii="Times" w:hAnsi="Times"/>
              <w:color w:val="000000"/>
              <w:sz w:val="27"/>
              <w:szCs w:val="27"/>
            </w:rPr>
          </w:rPrChange>
        </w:rPr>
      </w:pPr>
      <w:ins w:id="1220" w:author="SONIA M HERNANDEZ" w:date="2022-01-10T10:12:00Z">
        <w:r w:rsidRPr="00B15430">
          <w:rPr>
            <w:color w:val="000000"/>
            <w:sz w:val="20"/>
            <w:szCs w:val="20"/>
            <w:rPrChange w:id="1221" w:author="SONIA M HERNANDEZ" w:date="2022-01-10T10:18:00Z">
              <w:rPr>
                <w:rFonts w:ascii="Times" w:hAnsi="Times"/>
                <w:color w:val="000000"/>
                <w:sz w:val="27"/>
                <w:szCs w:val="27"/>
              </w:rPr>
            </w:rPrChange>
          </w:rPr>
          <w:t xml:space="preserve">Counseling and Psychiatric Services (CAPS) is your go-to, on-campus resource for emotional, </w:t>
        </w:r>
        <w:proofErr w:type="gramStart"/>
        <w:r w:rsidRPr="00B15430">
          <w:rPr>
            <w:color w:val="000000"/>
            <w:sz w:val="20"/>
            <w:szCs w:val="20"/>
            <w:rPrChange w:id="1222" w:author="SONIA M HERNANDEZ" w:date="2022-01-10T10:18:00Z">
              <w:rPr>
                <w:rFonts w:ascii="Times" w:hAnsi="Times"/>
                <w:color w:val="000000"/>
                <w:sz w:val="27"/>
                <w:szCs w:val="27"/>
              </w:rPr>
            </w:rPrChange>
          </w:rPr>
          <w:t>social</w:t>
        </w:r>
        <w:proofErr w:type="gramEnd"/>
        <w:r w:rsidRPr="00B15430">
          <w:rPr>
            <w:color w:val="000000"/>
            <w:sz w:val="20"/>
            <w:szCs w:val="20"/>
            <w:rPrChange w:id="1223" w:author="SONIA M HERNANDEZ" w:date="2022-01-10T10:18:00Z">
              <w:rPr>
                <w:rFonts w:ascii="Times" w:hAnsi="Times"/>
                <w:color w:val="000000"/>
                <w:sz w:val="27"/>
                <w:szCs w:val="27"/>
              </w:rPr>
            </w:rPrChange>
          </w:rPr>
          <w:t xml:space="preserve"> and behavioral-health support: https://caps.uga.edu/, TAO Online Support (https://caps.uga.edu/tao/), 24/7 support at 706-542-2273. For crisis support: https://healthcenter.uga.edu/emergencies/.</w:t>
        </w:r>
      </w:ins>
    </w:p>
    <w:p w14:paraId="2E0F1B6A" w14:textId="77777777" w:rsidR="00B15430" w:rsidRPr="00B15430" w:rsidRDefault="00B15430" w:rsidP="00B15430">
      <w:pPr>
        <w:pStyle w:val="NormalWeb"/>
        <w:rPr>
          <w:ins w:id="1224" w:author="SONIA M HERNANDEZ" w:date="2022-01-10T10:12:00Z"/>
          <w:color w:val="000000"/>
          <w:sz w:val="20"/>
          <w:szCs w:val="20"/>
          <w:rPrChange w:id="1225" w:author="SONIA M HERNANDEZ" w:date="2022-01-10T10:18:00Z">
            <w:rPr>
              <w:ins w:id="1226" w:author="SONIA M HERNANDEZ" w:date="2022-01-10T10:12:00Z"/>
              <w:rFonts w:ascii="Times" w:hAnsi="Times"/>
              <w:color w:val="000000"/>
              <w:sz w:val="27"/>
              <w:szCs w:val="27"/>
            </w:rPr>
          </w:rPrChange>
        </w:rPr>
      </w:pPr>
      <w:ins w:id="1227" w:author="SONIA M HERNANDEZ" w:date="2022-01-10T10:12:00Z">
        <w:r w:rsidRPr="00B15430">
          <w:rPr>
            <w:color w:val="000000"/>
            <w:sz w:val="20"/>
            <w:szCs w:val="20"/>
            <w:rPrChange w:id="1228" w:author="SONIA M HERNANDEZ" w:date="2022-01-10T10:18:00Z">
              <w:rPr>
                <w:rFonts w:ascii="Times" w:hAnsi="Times"/>
                <w:color w:val="000000"/>
                <w:sz w:val="27"/>
                <w:szCs w:val="27"/>
              </w:rPr>
            </w:rPrChange>
          </w:rPr>
          <w:t xml:space="preserve">The University Health Center offers FREE workshops, classes, </w:t>
        </w:r>
        <w:proofErr w:type="gramStart"/>
        <w:r w:rsidRPr="00B15430">
          <w:rPr>
            <w:color w:val="000000"/>
            <w:sz w:val="20"/>
            <w:szCs w:val="20"/>
            <w:rPrChange w:id="1229" w:author="SONIA M HERNANDEZ" w:date="2022-01-10T10:18:00Z">
              <w:rPr>
                <w:rFonts w:ascii="Times" w:hAnsi="Times"/>
                <w:color w:val="000000"/>
                <w:sz w:val="27"/>
                <w:szCs w:val="27"/>
              </w:rPr>
            </w:rPrChange>
          </w:rPr>
          <w:t>mentoring</w:t>
        </w:r>
        <w:proofErr w:type="gramEnd"/>
        <w:r w:rsidRPr="00B15430">
          <w:rPr>
            <w:color w:val="000000"/>
            <w:sz w:val="20"/>
            <w:szCs w:val="20"/>
            <w:rPrChange w:id="1230" w:author="SONIA M HERNANDEZ" w:date="2022-01-10T10:18:00Z">
              <w:rPr>
                <w:rFonts w:ascii="Times" w:hAnsi="Times"/>
                <w:color w:val="000000"/>
                <w:sz w:val="27"/>
                <w:szCs w:val="27"/>
              </w:rPr>
            </w:rPrChange>
          </w:rPr>
          <w:t xml:space="preserve"> and health coaching led by licensed clinicians or health educators: https://healthcenter.uga.edu/bewelluga/</w:t>
        </w:r>
      </w:ins>
    </w:p>
    <w:p w14:paraId="149B776B" w14:textId="77777777" w:rsidR="00B15430" w:rsidRPr="00B15430" w:rsidRDefault="00B15430" w:rsidP="00B15430">
      <w:pPr>
        <w:pStyle w:val="NormalWeb"/>
        <w:rPr>
          <w:ins w:id="1231" w:author="SONIA M HERNANDEZ" w:date="2022-01-10T10:12:00Z"/>
          <w:color w:val="000000"/>
          <w:sz w:val="20"/>
          <w:szCs w:val="20"/>
          <w:rPrChange w:id="1232" w:author="SONIA M HERNANDEZ" w:date="2022-01-10T10:18:00Z">
            <w:rPr>
              <w:ins w:id="1233" w:author="SONIA M HERNANDEZ" w:date="2022-01-10T10:12:00Z"/>
              <w:rFonts w:ascii="Times" w:hAnsi="Times"/>
              <w:color w:val="000000"/>
              <w:sz w:val="27"/>
              <w:szCs w:val="27"/>
            </w:rPr>
          </w:rPrChange>
        </w:rPr>
      </w:pPr>
      <w:ins w:id="1234" w:author="SONIA M HERNANDEZ" w:date="2022-01-10T10:12:00Z">
        <w:r w:rsidRPr="00B15430">
          <w:rPr>
            <w:color w:val="000000"/>
            <w:sz w:val="20"/>
            <w:szCs w:val="20"/>
            <w:rPrChange w:id="1235" w:author="SONIA M HERNANDEZ" w:date="2022-01-10T10:18:00Z">
              <w:rPr>
                <w:rFonts w:ascii="Times" w:hAnsi="Times"/>
                <w:color w:val="000000"/>
                <w:sz w:val="27"/>
                <w:szCs w:val="27"/>
              </w:rPr>
            </w:rPrChange>
          </w:rPr>
          <w:t>Monitoring conditions:</w:t>
        </w:r>
      </w:ins>
    </w:p>
    <w:p w14:paraId="2B410968" w14:textId="77777777" w:rsidR="00B15430" w:rsidRPr="00B15430" w:rsidRDefault="00B15430" w:rsidP="00B15430">
      <w:pPr>
        <w:pStyle w:val="NormalWeb"/>
        <w:rPr>
          <w:ins w:id="1236" w:author="SONIA M HERNANDEZ" w:date="2022-01-10T10:12:00Z"/>
          <w:color w:val="000000"/>
          <w:sz w:val="20"/>
          <w:szCs w:val="20"/>
          <w:rPrChange w:id="1237" w:author="SONIA M HERNANDEZ" w:date="2022-01-10T10:18:00Z">
            <w:rPr>
              <w:ins w:id="1238" w:author="SONIA M HERNANDEZ" w:date="2022-01-10T10:12:00Z"/>
              <w:rFonts w:ascii="Times" w:hAnsi="Times"/>
              <w:color w:val="000000"/>
              <w:sz w:val="27"/>
              <w:szCs w:val="27"/>
            </w:rPr>
          </w:rPrChange>
        </w:rPr>
      </w:pPr>
      <w:ins w:id="1239" w:author="SONIA M HERNANDEZ" w:date="2022-01-10T10:12:00Z">
        <w:r w:rsidRPr="00B15430">
          <w:rPr>
            <w:color w:val="000000"/>
            <w:sz w:val="20"/>
            <w:szCs w:val="20"/>
            <w:rPrChange w:id="1240" w:author="SONIA M HERNANDEZ" w:date="2022-01-10T10:18:00Z">
              <w:rPr>
                <w:rFonts w:ascii="Times" w:hAnsi="Times"/>
                <w:color w:val="000000"/>
                <w:sz w:val="27"/>
                <w:szCs w:val="27"/>
              </w:rPr>
            </w:rPrChange>
          </w:rPr>
          <w:t>Note that the guidance referenced in this syllabus is subject to change based on recommendations from the Georgia Department of Public Health, the University System of Georgia, or the Governor’s Office. For the latest on UGA policy, you can visit coronavirus.uga.edu.</w:t>
        </w:r>
      </w:ins>
    </w:p>
    <w:p w14:paraId="0FFADFEA" w14:textId="77777777" w:rsidR="00B15430" w:rsidRDefault="00B15430" w:rsidP="00E03DC6">
      <w:pPr>
        <w:rPr>
          <w:rFonts w:ascii="Times New Roman" w:hAnsi="Times New Roman"/>
        </w:rPr>
      </w:pPr>
    </w:p>
    <w:sectPr w:rsidR="00B15430" w:rsidSect="00585F3A">
      <w:endnotePr>
        <w:numFmt w:val="decimal"/>
      </w:endnotePr>
      <w:pgSz w:w="12240" w:h="15840"/>
      <w:pgMar w:top="1080" w:right="1080" w:bottom="1080" w:left="108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F3AAC" w14:textId="77777777" w:rsidR="000C1995" w:rsidRDefault="000C1995">
      <w:pPr>
        <w:widowControl/>
        <w:spacing w:line="20" w:lineRule="exact"/>
      </w:pPr>
    </w:p>
  </w:endnote>
  <w:endnote w:type="continuationSeparator" w:id="0">
    <w:p w14:paraId="1A7505E1" w14:textId="77777777" w:rsidR="000C1995" w:rsidRDefault="000C1995">
      <w:r>
        <w:t xml:space="preserve"> </w:t>
      </w:r>
    </w:p>
  </w:endnote>
  <w:endnote w:type="continuationNotice" w:id="1">
    <w:p w14:paraId="47C714BA" w14:textId="77777777" w:rsidR="000C1995" w:rsidRDefault="000C1995">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E8E1F" w14:textId="77777777" w:rsidR="000C1995" w:rsidRDefault="000C1995">
      <w:r>
        <w:separator/>
      </w:r>
    </w:p>
  </w:footnote>
  <w:footnote w:type="continuationSeparator" w:id="0">
    <w:p w14:paraId="0AC751CD" w14:textId="77777777" w:rsidR="000C1995" w:rsidRDefault="000C19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2B1"/>
    <w:multiLevelType w:val="singleLevel"/>
    <w:tmpl w:val="D040E738"/>
    <w:lvl w:ilvl="0">
      <w:start w:val="25"/>
      <w:numFmt w:val="decimal"/>
      <w:lvlText w:val="%1"/>
      <w:lvlJc w:val="left"/>
      <w:pPr>
        <w:tabs>
          <w:tab w:val="num" w:pos="1440"/>
        </w:tabs>
        <w:ind w:left="1440" w:hanging="720"/>
      </w:pPr>
      <w:rPr>
        <w:rFonts w:hint="default"/>
      </w:rPr>
    </w:lvl>
  </w:abstractNum>
  <w:abstractNum w:abstractNumId="1" w15:restartNumberingAfterBreak="0">
    <w:nsid w:val="0EE5224A"/>
    <w:multiLevelType w:val="hybridMultilevel"/>
    <w:tmpl w:val="3A067846"/>
    <w:lvl w:ilvl="0" w:tplc="F86A93EC">
      <w:start w:val="28"/>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71B269D"/>
    <w:multiLevelType w:val="singleLevel"/>
    <w:tmpl w:val="12906E72"/>
    <w:lvl w:ilvl="0">
      <w:start w:val="29"/>
      <w:numFmt w:val="decimal"/>
      <w:lvlText w:val="%1"/>
      <w:lvlJc w:val="left"/>
      <w:pPr>
        <w:tabs>
          <w:tab w:val="num" w:pos="1440"/>
        </w:tabs>
        <w:ind w:left="1440" w:hanging="720"/>
      </w:pPr>
      <w:rPr>
        <w:rFonts w:hint="default"/>
      </w:rPr>
    </w:lvl>
  </w:abstractNum>
  <w:abstractNum w:abstractNumId="3" w15:restartNumberingAfterBreak="0">
    <w:nsid w:val="1AD74E7E"/>
    <w:multiLevelType w:val="hybridMultilevel"/>
    <w:tmpl w:val="64B4D380"/>
    <w:lvl w:ilvl="0" w:tplc="578608BC">
      <w:start w:val="2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2535573"/>
    <w:multiLevelType w:val="hybridMultilevel"/>
    <w:tmpl w:val="20C0E4A0"/>
    <w:lvl w:ilvl="0" w:tplc="2A0EB390">
      <w:start w:val="19"/>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3CB64C00"/>
    <w:multiLevelType w:val="hybridMultilevel"/>
    <w:tmpl w:val="2CA0782A"/>
    <w:lvl w:ilvl="0" w:tplc="386AB46C">
      <w:start w:val="27"/>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CDA322D"/>
    <w:multiLevelType w:val="singleLevel"/>
    <w:tmpl w:val="4F224A52"/>
    <w:lvl w:ilvl="0">
      <w:start w:val="13"/>
      <w:numFmt w:val="decimal"/>
      <w:lvlText w:val="%1"/>
      <w:lvlJc w:val="left"/>
      <w:pPr>
        <w:tabs>
          <w:tab w:val="num" w:pos="1440"/>
        </w:tabs>
        <w:ind w:left="1440" w:hanging="720"/>
      </w:pPr>
      <w:rPr>
        <w:rFonts w:hint="default"/>
      </w:rPr>
    </w:lvl>
  </w:abstractNum>
  <w:abstractNum w:abstractNumId="7" w15:restartNumberingAfterBreak="0">
    <w:nsid w:val="442465F4"/>
    <w:multiLevelType w:val="hybridMultilevel"/>
    <w:tmpl w:val="C278307A"/>
    <w:lvl w:ilvl="0" w:tplc="3F58A490">
      <w:start w:val="16"/>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47E7335D"/>
    <w:multiLevelType w:val="hybridMultilevel"/>
    <w:tmpl w:val="377E2F54"/>
    <w:lvl w:ilvl="0" w:tplc="175EEFD4">
      <w:start w:val="2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50A62604"/>
    <w:multiLevelType w:val="hybridMultilevel"/>
    <w:tmpl w:val="3BBC2DAE"/>
    <w:lvl w:ilvl="0" w:tplc="D562CE84">
      <w:start w:val="1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51DB774A"/>
    <w:multiLevelType w:val="singleLevel"/>
    <w:tmpl w:val="44A60B7C"/>
    <w:lvl w:ilvl="0">
      <w:start w:val="12"/>
      <w:numFmt w:val="decimal"/>
      <w:lvlText w:val="%1"/>
      <w:lvlJc w:val="left"/>
      <w:pPr>
        <w:tabs>
          <w:tab w:val="num" w:pos="1080"/>
        </w:tabs>
        <w:ind w:left="1080" w:hanging="360"/>
      </w:pPr>
      <w:rPr>
        <w:rFonts w:hint="default"/>
      </w:rPr>
    </w:lvl>
  </w:abstractNum>
  <w:abstractNum w:abstractNumId="11" w15:restartNumberingAfterBreak="0">
    <w:nsid w:val="56EB2CB5"/>
    <w:multiLevelType w:val="hybridMultilevel"/>
    <w:tmpl w:val="25D605FE"/>
    <w:lvl w:ilvl="0" w:tplc="FCFC0250">
      <w:start w:val="25"/>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6B0F7348"/>
    <w:multiLevelType w:val="singleLevel"/>
    <w:tmpl w:val="CC568866"/>
    <w:lvl w:ilvl="0">
      <w:start w:val="31"/>
      <w:numFmt w:val="decimal"/>
      <w:lvlText w:val="%1"/>
      <w:lvlJc w:val="left"/>
      <w:pPr>
        <w:tabs>
          <w:tab w:val="num" w:pos="1440"/>
        </w:tabs>
        <w:ind w:left="1440" w:hanging="720"/>
      </w:pPr>
      <w:rPr>
        <w:rFonts w:hint="default"/>
      </w:rPr>
    </w:lvl>
  </w:abstractNum>
  <w:abstractNum w:abstractNumId="13" w15:restartNumberingAfterBreak="0">
    <w:nsid w:val="6C042AB5"/>
    <w:multiLevelType w:val="hybridMultilevel"/>
    <w:tmpl w:val="AFEC78C2"/>
    <w:lvl w:ilvl="0" w:tplc="0F36FB2E">
      <w:start w:val="24"/>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7273004F"/>
    <w:multiLevelType w:val="hybridMultilevel"/>
    <w:tmpl w:val="B2167468"/>
    <w:lvl w:ilvl="0" w:tplc="9674850C">
      <w:start w:val="20"/>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7B4134D1"/>
    <w:multiLevelType w:val="hybridMultilevel"/>
    <w:tmpl w:val="AF6646F6"/>
    <w:lvl w:ilvl="0" w:tplc="C4AEBBAE">
      <w:start w:val="3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7F87205F"/>
    <w:multiLevelType w:val="singleLevel"/>
    <w:tmpl w:val="4EA20932"/>
    <w:lvl w:ilvl="0">
      <w:start w:val="20"/>
      <w:numFmt w:val="decimal"/>
      <w:lvlText w:val="%1"/>
      <w:lvlJc w:val="left"/>
      <w:pPr>
        <w:tabs>
          <w:tab w:val="num" w:pos="1440"/>
        </w:tabs>
        <w:ind w:left="1440" w:hanging="720"/>
      </w:pPr>
      <w:rPr>
        <w:rFonts w:hint="default"/>
      </w:rPr>
    </w:lvl>
  </w:abstractNum>
  <w:num w:numId="1">
    <w:abstractNumId w:val="16"/>
  </w:num>
  <w:num w:numId="2">
    <w:abstractNumId w:val="0"/>
  </w:num>
  <w:num w:numId="3">
    <w:abstractNumId w:val="12"/>
  </w:num>
  <w:num w:numId="4">
    <w:abstractNumId w:val="2"/>
  </w:num>
  <w:num w:numId="5">
    <w:abstractNumId w:val="6"/>
  </w:num>
  <w:num w:numId="6">
    <w:abstractNumId w:val="10"/>
  </w:num>
  <w:num w:numId="7">
    <w:abstractNumId w:val="9"/>
  </w:num>
  <w:num w:numId="8">
    <w:abstractNumId w:val="1"/>
  </w:num>
  <w:num w:numId="9">
    <w:abstractNumId w:val="5"/>
  </w:num>
  <w:num w:numId="10">
    <w:abstractNumId w:val="8"/>
  </w:num>
  <w:num w:numId="11">
    <w:abstractNumId w:val="14"/>
  </w:num>
  <w:num w:numId="12">
    <w:abstractNumId w:val="13"/>
  </w:num>
  <w:num w:numId="13">
    <w:abstractNumId w:val="15"/>
  </w:num>
  <w:num w:numId="14">
    <w:abstractNumId w:val="11"/>
  </w:num>
  <w:num w:numId="15">
    <w:abstractNumId w:val="4"/>
  </w:num>
  <w:num w:numId="16">
    <w:abstractNumId w:val="7"/>
  </w:num>
  <w:num w:numId="1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NIA M HERNANDEZ">
    <w15:presenceInfo w15:providerId="AD" w15:userId="S::shernz@uga.edu::76843cc6-9048-4412-a1c3-4df80e9885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95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C14"/>
    <w:rsid w:val="00002BCD"/>
    <w:rsid w:val="00004049"/>
    <w:rsid w:val="00027BCA"/>
    <w:rsid w:val="00030B16"/>
    <w:rsid w:val="00046F1C"/>
    <w:rsid w:val="000470FA"/>
    <w:rsid w:val="000519F7"/>
    <w:rsid w:val="000549DB"/>
    <w:rsid w:val="00055115"/>
    <w:rsid w:val="000551DA"/>
    <w:rsid w:val="000569CF"/>
    <w:rsid w:val="000663C1"/>
    <w:rsid w:val="0007300F"/>
    <w:rsid w:val="000914B0"/>
    <w:rsid w:val="0009433C"/>
    <w:rsid w:val="000978E6"/>
    <w:rsid w:val="000A43BA"/>
    <w:rsid w:val="000B2547"/>
    <w:rsid w:val="000B53D8"/>
    <w:rsid w:val="000B54AE"/>
    <w:rsid w:val="000B77C9"/>
    <w:rsid w:val="000C1995"/>
    <w:rsid w:val="000D1C2D"/>
    <w:rsid w:val="000D2561"/>
    <w:rsid w:val="000E069B"/>
    <w:rsid w:val="000E5BB6"/>
    <w:rsid w:val="000E67A6"/>
    <w:rsid w:val="000F29C1"/>
    <w:rsid w:val="000F466F"/>
    <w:rsid w:val="00122940"/>
    <w:rsid w:val="00127A5A"/>
    <w:rsid w:val="00137B50"/>
    <w:rsid w:val="001441C3"/>
    <w:rsid w:val="00150550"/>
    <w:rsid w:val="001579F2"/>
    <w:rsid w:val="0016353C"/>
    <w:rsid w:val="0016472A"/>
    <w:rsid w:val="001810DC"/>
    <w:rsid w:val="0019029F"/>
    <w:rsid w:val="0019263C"/>
    <w:rsid w:val="001956FD"/>
    <w:rsid w:val="00196061"/>
    <w:rsid w:val="001A14D1"/>
    <w:rsid w:val="001C5B7D"/>
    <w:rsid w:val="001D0089"/>
    <w:rsid w:val="001D0638"/>
    <w:rsid w:val="001D1CF6"/>
    <w:rsid w:val="001D5D2C"/>
    <w:rsid w:val="001F731B"/>
    <w:rsid w:val="00206CE2"/>
    <w:rsid w:val="00210989"/>
    <w:rsid w:val="00215B24"/>
    <w:rsid w:val="00216F25"/>
    <w:rsid w:val="002173E6"/>
    <w:rsid w:val="0022068C"/>
    <w:rsid w:val="00240E47"/>
    <w:rsid w:val="00256003"/>
    <w:rsid w:val="00263289"/>
    <w:rsid w:val="00266931"/>
    <w:rsid w:val="0028367C"/>
    <w:rsid w:val="00286F77"/>
    <w:rsid w:val="002909CE"/>
    <w:rsid w:val="002961FC"/>
    <w:rsid w:val="002A0D84"/>
    <w:rsid w:val="002A1205"/>
    <w:rsid w:val="002B46D5"/>
    <w:rsid w:val="002B7C24"/>
    <w:rsid w:val="002C01C1"/>
    <w:rsid w:val="002C5D65"/>
    <w:rsid w:val="002D3752"/>
    <w:rsid w:val="002E23CE"/>
    <w:rsid w:val="002F5C45"/>
    <w:rsid w:val="00301ECD"/>
    <w:rsid w:val="00302CA1"/>
    <w:rsid w:val="00311F5D"/>
    <w:rsid w:val="00314C3F"/>
    <w:rsid w:val="00320D29"/>
    <w:rsid w:val="003243E7"/>
    <w:rsid w:val="003276F9"/>
    <w:rsid w:val="00332D3F"/>
    <w:rsid w:val="00346176"/>
    <w:rsid w:val="003538BD"/>
    <w:rsid w:val="00355FC2"/>
    <w:rsid w:val="003604EB"/>
    <w:rsid w:val="00360757"/>
    <w:rsid w:val="00381E72"/>
    <w:rsid w:val="0039301A"/>
    <w:rsid w:val="003E4488"/>
    <w:rsid w:val="003E6715"/>
    <w:rsid w:val="003F48DA"/>
    <w:rsid w:val="00401490"/>
    <w:rsid w:val="004135FB"/>
    <w:rsid w:val="00424BEC"/>
    <w:rsid w:val="004279AF"/>
    <w:rsid w:val="004403AF"/>
    <w:rsid w:val="0044601B"/>
    <w:rsid w:val="0045005F"/>
    <w:rsid w:val="00455302"/>
    <w:rsid w:val="00456227"/>
    <w:rsid w:val="004609B6"/>
    <w:rsid w:val="00460E04"/>
    <w:rsid w:val="00461A81"/>
    <w:rsid w:val="004766E2"/>
    <w:rsid w:val="00491788"/>
    <w:rsid w:val="0049780E"/>
    <w:rsid w:val="004A3890"/>
    <w:rsid w:val="004B4C56"/>
    <w:rsid w:val="004C4142"/>
    <w:rsid w:val="004C5777"/>
    <w:rsid w:val="004D7D4B"/>
    <w:rsid w:val="004E1690"/>
    <w:rsid w:val="004E5184"/>
    <w:rsid w:val="004E56A1"/>
    <w:rsid w:val="00501CDC"/>
    <w:rsid w:val="0050350E"/>
    <w:rsid w:val="00513941"/>
    <w:rsid w:val="00536C2A"/>
    <w:rsid w:val="00543666"/>
    <w:rsid w:val="00557777"/>
    <w:rsid w:val="005619CC"/>
    <w:rsid w:val="0057427A"/>
    <w:rsid w:val="00585F3A"/>
    <w:rsid w:val="00592D47"/>
    <w:rsid w:val="005A1C93"/>
    <w:rsid w:val="005A355C"/>
    <w:rsid w:val="005A54D3"/>
    <w:rsid w:val="005C02B6"/>
    <w:rsid w:val="005C3149"/>
    <w:rsid w:val="005D0C2A"/>
    <w:rsid w:val="005D2BAE"/>
    <w:rsid w:val="005D40BB"/>
    <w:rsid w:val="005D6A67"/>
    <w:rsid w:val="005F61B9"/>
    <w:rsid w:val="005F6E54"/>
    <w:rsid w:val="00600465"/>
    <w:rsid w:val="00602D64"/>
    <w:rsid w:val="006052D8"/>
    <w:rsid w:val="00610CBD"/>
    <w:rsid w:val="006150F4"/>
    <w:rsid w:val="00621C54"/>
    <w:rsid w:val="00622A55"/>
    <w:rsid w:val="00625AAD"/>
    <w:rsid w:val="00641D36"/>
    <w:rsid w:val="0064583D"/>
    <w:rsid w:val="00645DA5"/>
    <w:rsid w:val="00645FD5"/>
    <w:rsid w:val="00660924"/>
    <w:rsid w:val="00664632"/>
    <w:rsid w:val="0066608C"/>
    <w:rsid w:val="00666823"/>
    <w:rsid w:val="00667017"/>
    <w:rsid w:val="006845BB"/>
    <w:rsid w:val="0069719A"/>
    <w:rsid w:val="006A46A8"/>
    <w:rsid w:val="006B4FF8"/>
    <w:rsid w:val="006C39CD"/>
    <w:rsid w:val="006E2A56"/>
    <w:rsid w:val="006E6D6F"/>
    <w:rsid w:val="007036CD"/>
    <w:rsid w:val="00706645"/>
    <w:rsid w:val="007129AE"/>
    <w:rsid w:val="00714D73"/>
    <w:rsid w:val="007249B7"/>
    <w:rsid w:val="00730DE7"/>
    <w:rsid w:val="007313FB"/>
    <w:rsid w:val="0073478B"/>
    <w:rsid w:val="00734FCE"/>
    <w:rsid w:val="007379AC"/>
    <w:rsid w:val="007434B7"/>
    <w:rsid w:val="00746849"/>
    <w:rsid w:val="00756CC5"/>
    <w:rsid w:val="00756D4E"/>
    <w:rsid w:val="00761DD3"/>
    <w:rsid w:val="00766BBF"/>
    <w:rsid w:val="00766BD5"/>
    <w:rsid w:val="007730E3"/>
    <w:rsid w:val="007907EA"/>
    <w:rsid w:val="007923C0"/>
    <w:rsid w:val="0079658E"/>
    <w:rsid w:val="007B25EB"/>
    <w:rsid w:val="007B3329"/>
    <w:rsid w:val="007C010E"/>
    <w:rsid w:val="007C67A1"/>
    <w:rsid w:val="007D01E1"/>
    <w:rsid w:val="007D1636"/>
    <w:rsid w:val="007D1968"/>
    <w:rsid w:val="00800F1C"/>
    <w:rsid w:val="00825F45"/>
    <w:rsid w:val="0082637B"/>
    <w:rsid w:val="00832F11"/>
    <w:rsid w:val="00835A8D"/>
    <w:rsid w:val="00842C6A"/>
    <w:rsid w:val="00844AB9"/>
    <w:rsid w:val="00846B50"/>
    <w:rsid w:val="00862619"/>
    <w:rsid w:val="00870086"/>
    <w:rsid w:val="00875EC0"/>
    <w:rsid w:val="00893B23"/>
    <w:rsid w:val="008A072D"/>
    <w:rsid w:val="008A2458"/>
    <w:rsid w:val="008A70FD"/>
    <w:rsid w:val="008B0A29"/>
    <w:rsid w:val="008B1325"/>
    <w:rsid w:val="008C3C0C"/>
    <w:rsid w:val="008C3EC0"/>
    <w:rsid w:val="008C4835"/>
    <w:rsid w:val="008D5B06"/>
    <w:rsid w:val="008D771C"/>
    <w:rsid w:val="008E0493"/>
    <w:rsid w:val="008E1E07"/>
    <w:rsid w:val="008E4919"/>
    <w:rsid w:val="008E628A"/>
    <w:rsid w:val="008E6EF4"/>
    <w:rsid w:val="008F5637"/>
    <w:rsid w:val="008F6BB9"/>
    <w:rsid w:val="009149A8"/>
    <w:rsid w:val="009303A2"/>
    <w:rsid w:val="009370D6"/>
    <w:rsid w:val="00960F4C"/>
    <w:rsid w:val="00983C14"/>
    <w:rsid w:val="00990F99"/>
    <w:rsid w:val="009B0D73"/>
    <w:rsid w:val="009B4A9F"/>
    <w:rsid w:val="009B4B4D"/>
    <w:rsid w:val="009B542B"/>
    <w:rsid w:val="009D36D5"/>
    <w:rsid w:val="009E475B"/>
    <w:rsid w:val="009F1D43"/>
    <w:rsid w:val="009F49C9"/>
    <w:rsid w:val="00A01AF5"/>
    <w:rsid w:val="00A03028"/>
    <w:rsid w:val="00A1655D"/>
    <w:rsid w:val="00A1765F"/>
    <w:rsid w:val="00A25067"/>
    <w:rsid w:val="00A363E9"/>
    <w:rsid w:val="00A462E8"/>
    <w:rsid w:val="00A52217"/>
    <w:rsid w:val="00A57EF6"/>
    <w:rsid w:val="00A608D7"/>
    <w:rsid w:val="00A672F8"/>
    <w:rsid w:val="00A7176D"/>
    <w:rsid w:val="00A76DDB"/>
    <w:rsid w:val="00A87091"/>
    <w:rsid w:val="00A92357"/>
    <w:rsid w:val="00AA2FE6"/>
    <w:rsid w:val="00AA5736"/>
    <w:rsid w:val="00AA7AD2"/>
    <w:rsid w:val="00AD0703"/>
    <w:rsid w:val="00AE2F91"/>
    <w:rsid w:val="00AE7B25"/>
    <w:rsid w:val="00AF1C52"/>
    <w:rsid w:val="00AF48FC"/>
    <w:rsid w:val="00AF6B83"/>
    <w:rsid w:val="00B1015D"/>
    <w:rsid w:val="00B10915"/>
    <w:rsid w:val="00B13E3C"/>
    <w:rsid w:val="00B15430"/>
    <w:rsid w:val="00B169BB"/>
    <w:rsid w:val="00B24C8E"/>
    <w:rsid w:val="00B33D1D"/>
    <w:rsid w:val="00B41590"/>
    <w:rsid w:val="00B60FF4"/>
    <w:rsid w:val="00B84F97"/>
    <w:rsid w:val="00BC42F6"/>
    <w:rsid w:val="00BD13E6"/>
    <w:rsid w:val="00BD5D80"/>
    <w:rsid w:val="00BE7D2B"/>
    <w:rsid w:val="00BF2606"/>
    <w:rsid w:val="00BF2BF8"/>
    <w:rsid w:val="00C05A82"/>
    <w:rsid w:val="00C1765C"/>
    <w:rsid w:val="00C20A94"/>
    <w:rsid w:val="00C21A81"/>
    <w:rsid w:val="00C259FA"/>
    <w:rsid w:val="00C3003F"/>
    <w:rsid w:val="00C313EA"/>
    <w:rsid w:val="00C33FE5"/>
    <w:rsid w:val="00C379A7"/>
    <w:rsid w:val="00C421C3"/>
    <w:rsid w:val="00C430BF"/>
    <w:rsid w:val="00C44659"/>
    <w:rsid w:val="00C64F84"/>
    <w:rsid w:val="00C665EF"/>
    <w:rsid w:val="00C80A4D"/>
    <w:rsid w:val="00CA6432"/>
    <w:rsid w:val="00CA6459"/>
    <w:rsid w:val="00CA798C"/>
    <w:rsid w:val="00CB1D3C"/>
    <w:rsid w:val="00CB34F4"/>
    <w:rsid w:val="00CC14D9"/>
    <w:rsid w:val="00CC4BE1"/>
    <w:rsid w:val="00CD5373"/>
    <w:rsid w:val="00CF0B2D"/>
    <w:rsid w:val="00CF1816"/>
    <w:rsid w:val="00CF318C"/>
    <w:rsid w:val="00D04207"/>
    <w:rsid w:val="00D07754"/>
    <w:rsid w:val="00D17038"/>
    <w:rsid w:val="00D271CF"/>
    <w:rsid w:val="00D31DA9"/>
    <w:rsid w:val="00D46A3B"/>
    <w:rsid w:val="00D57135"/>
    <w:rsid w:val="00D64A6B"/>
    <w:rsid w:val="00D65B74"/>
    <w:rsid w:val="00D73B21"/>
    <w:rsid w:val="00D76B31"/>
    <w:rsid w:val="00D77AB2"/>
    <w:rsid w:val="00D904D4"/>
    <w:rsid w:val="00D943A4"/>
    <w:rsid w:val="00DA5F1D"/>
    <w:rsid w:val="00DB61B0"/>
    <w:rsid w:val="00DC67A2"/>
    <w:rsid w:val="00DD0414"/>
    <w:rsid w:val="00DD3DAD"/>
    <w:rsid w:val="00DD420E"/>
    <w:rsid w:val="00DE3EDE"/>
    <w:rsid w:val="00DE6E19"/>
    <w:rsid w:val="00E0370F"/>
    <w:rsid w:val="00E03DC6"/>
    <w:rsid w:val="00E0409D"/>
    <w:rsid w:val="00E12A74"/>
    <w:rsid w:val="00E13296"/>
    <w:rsid w:val="00E26B3E"/>
    <w:rsid w:val="00E32CE9"/>
    <w:rsid w:val="00E50DDF"/>
    <w:rsid w:val="00E5280B"/>
    <w:rsid w:val="00E6585E"/>
    <w:rsid w:val="00E718D8"/>
    <w:rsid w:val="00E76887"/>
    <w:rsid w:val="00E8246D"/>
    <w:rsid w:val="00E86717"/>
    <w:rsid w:val="00E9550E"/>
    <w:rsid w:val="00EA0E76"/>
    <w:rsid w:val="00EA7781"/>
    <w:rsid w:val="00EB0021"/>
    <w:rsid w:val="00EB676E"/>
    <w:rsid w:val="00EC32FA"/>
    <w:rsid w:val="00EC5871"/>
    <w:rsid w:val="00EC6F69"/>
    <w:rsid w:val="00EE3BD2"/>
    <w:rsid w:val="00EE7829"/>
    <w:rsid w:val="00F109E5"/>
    <w:rsid w:val="00F1735E"/>
    <w:rsid w:val="00F32D29"/>
    <w:rsid w:val="00F33691"/>
    <w:rsid w:val="00F5180B"/>
    <w:rsid w:val="00F5368C"/>
    <w:rsid w:val="00F568C1"/>
    <w:rsid w:val="00F9029F"/>
    <w:rsid w:val="00F92EA4"/>
    <w:rsid w:val="00F933FC"/>
    <w:rsid w:val="00F96D35"/>
    <w:rsid w:val="00F979D9"/>
    <w:rsid w:val="00FA1C8B"/>
    <w:rsid w:val="00FA1E09"/>
    <w:rsid w:val="00FB0F6A"/>
    <w:rsid w:val="00FB6445"/>
    <w:rsid w:val="00FB6451"/>
    <w:rsid w:val="00FD03A8"/>
    <w:rsid w:val="00FD3CF6"/>
    <w:rsid w:val="00FD563A"/>
    <w:rsid w:val="00FD7623"/>
    <w:rsid w:val="00FE201E"/>
    <w:rsid w:val="00FE3D85"/>
    <w:rsid w:val="00FF6C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0C70F5C"/>
  <w15:docId w15:val="{94686160-95F4-4C44-BA80-4D0C2D0C9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7C24"/>
    <w:pPr>
      <w:widowControl w:val="0"/>
    </w:pPr>
    <w:rPr>
      <w:rFonts w:ascii="Courier" w:hAnsi="Courier"/>
      <w:snapToGrid w:val="0"/>
      <w:sz w:val="24"/>
    </w:rPr>
  </w:style>
  <w:style w:type="paragraph" w:styleId="Heading1">
    <w:name w:val="heading 1"/>
    <w:basedOn w:val="Normal"/>
    <w:next w:val="Normal"/>
    <w:qFormat/>
    <w:rsid w:val="002B7C24"/>
    <w:pPr>
      <w:keepNext/>
      <w:suppressAutoHyphens/>
      <w:ind w:left="720"/>
      <w:outlineLvl w:val="0"/>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2B7C24"/>
  </w:style>
  <w:style w:type="character" w:styleId="EndnoteReference">
    <w:name w:val="endnote reference"/>
    <w:basedOn w:val="DefaultParagraphFont"/>
    <w:semiHidden/>
    <w:rsid w:val="002B7C24"/>
    <w:rPr>
      <w:vertAlign w:val="superscript"/>
    </w:rPr>
  </w:style>
  <w:style w:type="paragraph" w:styleId="FootnoteText">
    <w:name w:val="footnote text"/>
    <w:basedOn w:val="Normal"/>
    <w:semiHidden/>
    <w:rsid w:val="002B7C24"/>
  </w:style>
  <w:style w:type="character" w:styleId="FootnoteReference">
    <w:name w:val="footnote reference"/>
    <w:basedOn w:val="DefaultParagraphFont"/>
    <w:semiHidden/>
    <w:rsid w:val="002B7C24"/>
    <w:rPr>
      <w:vertAlign w:val="superscript"/>
    </w:rPr>
  </w:style>
  <w:style w:type="paragraph" w:styleId="TOC1">
    <w:name w:val="toc 1"/>
    <w:basedOn w:val="Normal"/>
    <w:next w:val="Normal"/>
    <w:autoRedefine/>
    <w:semiHidden/>
    <w:rsid w:val="002B7C24"/>
    <w:pPr>
      <w:tabs>
        <w:tab w:val="right" w:leader="dot" w:pos="9360"/>
      </w:tabs>
      <w:suppressAutoHyphens/>
      <w:spacing w:before="480"/>
      <w:ind w:left="720" w:right="720" w:hanging="720"/>
    </w:pPr>
  </w:style>
  <w:style w:type="paragraph" w:styleId="TOC2">
    <w:name w:val="toc 2"/>
    <w:basedOn w:val="Normal"/>
    <w:next w:val="Normal"/>
    <w:autoRedefine/>
    <w:semiHidden/>
    <w:rsid w:val="002B7C24"/>
    <w:pPr>
      <w:tabs>
        <w:tab w:val="right" w:leader="dot" w:pos="9360"/>
      </w:tabs>
      <w:suppressAutoHyphens/>
      <w:ind w:left="1440" w:right="720" w:hanging="720"/>
    </w:pPr>
  </w:style>
  <w:style w:type="paragraph" w:styleId="TOC3">
    <w:name w:val="toc 3"/>
    <w:basedOn w:val="Normal"/>
    <w:next w:val="Normal"/>
    <w:autoRedefine/>
    <w:semiHidden/>
    <w:rsid w:val="002B7C24"/>
    <w:pPr>
      <w:tabs>
        <w:tab w:val="right" w:leader="dot" w:pos="9360"/>
      </w:tabs>
      <w:suppressAutoHyphens/>
      <w:ind w:left="2160" w:right="720" w:hanging="720"/>
    </w:pPr>
  </w:style>
  <w:style w:type="paragraph" w:styleId="TOC4">
    <w:name w:val="toc 4"/>
    <w:basedOn w:val="Normal"/>
    <w:next w:val="Normal"/>
    <w:autoRedefine/>
    <w:semiHidden/>
    <w:rsid w:val="002B7C24"/>
    <w:pPr>
      <w:tabs>
        <w:tab w:val="right" w:leader="dot" w:pos="9360"/>
      </w:tabs>
      <w:suppressAutoHyphens/>
      <w:ind w:left="2880" w:right="720" w:hanging="720"/>
    </w:pPr>
  </w:style>
  <w:style w:type="paragraph" w:styleId="TOC5">
    <w:name w:val="toc 5"/>
    <w:basedOn w:val="Normal"/>
    <w:next w:val="Normal"/>
    <w:autoRedefine/>
    <w:semiHidden/>
    <w:rsid w:val="002B7C24"/>
    <w:pPr>
      <w:tabs>
        <w:tab w:val="right" w:leader="dot" w:pos="9360"/>
      </w:tabs>
      <w:suppressAutoHyphens/>
      <w:ind w:left="3600" w:right="720" w:hanging="720"/>
    </w:pPr>
  </w:style>
  <w:style w:type="paragraph" w:styleId="TOC6">
    <w:name w:val="toc 6"/>
    <w:basedOn w:val="Normal"/>
    <w:next w:val="Normal"/>
    <w:autoRedefine/>
    <w:semiHidden/>
    <w:rsid w:val="002B7C24"/>
    <w:pPr>
      <w:tabs>
        <w:tab w:val="right" w:pos="9360"/>
      </w:tabs>
      <w:suppressAutoHyphens/>
      <w:ind w:left="720" w:hanging="720"/>
    </w:pPr>
  </w:style>
  <w:style w:type="paragraph" w:styleId="TOC7">
    <w:name w:val="toc 7"/>
    <w:basedOn w:val="Normal"/>
    <w:next w:val="Normal"/>
    <w:autoRedefine/>
    <w:semiHidden/>
    <w:rsid w:val="002B7C24"/>
    <w:pPr>
      <w:suppressAutoHyphens/>
      <w:ind w:left="720" w:hanging="720"/>
    </w:pPr>
  </w:style>
  <w:style w:type="paragraph" w:styleId="TOC8">
    <w:name w:val="toc 8"/>
    <w:basedOn w:val="Normal"/>
    <w:next w:val="Normal"/>
    <w:autoRedefine/>
    <w:semiHidden/>
    <w:rsid w:val="002B7C24"/>
    <w:pPr>
      <w:tabs>
        <w:tab w:val="right" w:pos="9360"/>
      </w:tabs>
      <w:suppressAutoHyphens/>
      <w:ind w:left="720" w:hanging="720"/>
    </w:pPr>
  </w:style>
  <w:style w:type="paragraph" w:styleId="TOC9">
    <w:name w:val="toc 9"/>
    <w:basedOn w:val="Normal"/>
    <w:next w:val="Normal"/>
    <w:autoRedefine/>
    <w:semiHidden/>
    <w:rsid w:val="002B7C24"/>
    <w:pPr>
      <w:tabs>
        <w:tab w:val="right" w:leader="dot" w:pos="9360"/>
      </w:tabs>
      <w:suppressAutoHyphens/>
      <w:ind w:left="720" w:hanging="720"/>
    </w:pPr>
  </w:style>
  <w:style w:type="paragraph" w:styleId="Index1">
    <w:name w:val="index 1"/>
    <w:basedOn w:val="Normal"/>
    <w:next w:val="Normal"/>
    <w:autoRedefine/>
    <w:semiHidden/>
    <w:rsid w:val="002B7C24"/>
    <w:pPr>
      <w:tabs>
        <w:tab w:val="right" w:leader="dot" w:pos="9360"/>
      </w:tabs>
      <w:suppressAutoHyphens/>
      <w:ind w:left="1440" w:right="720" w:hanging="1440"/>
    </w:pPr>
  </w:style>
  <w:style w:type="paragraph" w:styleId="Index2">
    <w:name w:val="index 2"/>
    <w:basedOn w:val="Normal"/>
    <w:next w:val="Normal"/>
    <w:autoRedefine/>
    <w:semiHidden/>
    <w:rsid w:val="002B7C24"/>
    <w:pPr>
      <w:tabs>
        <w:tab w:val="right" w:leader="dot" w:pos="9360"/>
      </w:tabs>
      <w:suppressAutoHyphens/>
      <w:ind w:left="1440" w:right="720" w:hanging="720"/>
    </w:pPr>
  </w:style>
  <w:style w:type="paragraph" w:styleId="TOAHeading">
    <w:name w:val="toa heading"/>
    <w:basedOn w:val="Normal"/>
    <w:next w:val="Normal"/>
    <w:semiHidden/>
    <w:rsid w:val="002B7C24"/>
    <w:pPr>
      <w:tabs>
        <w:tab w:val="right" w:pos="9360"/>
      </w:tabs>
      <w:suppressAutoHyphens/>
    </w:pPr>
  </w:style>
  <w:style w:type="paragraph" w:styleId="Caption">
    <w:name w:val="caption"/>
    <w:basedOn w:val="Normal"/>
    <w:next w:val="Normal"/>
    <w:qFormat/>
    <w:rsid w:val="002B7C24"/>
  </w:style>
  <w:style w:type="character" w:customStyle="1" w:styleId="EquationCaption">
    <w:name w:val="_Equation Caption"/>
    <w:rsid w:val="002B7C24"/>
  </w:style>
  <w:style w:type="character" w:styleId="Hyperlink">
    <w:name w:val="Hyperlink"/>
    <w:basedOn w:val="DefaultParagraphFont"/>
    <w:rsid w:val="00314C3F"/>
    <w:rPr>
      <w:color w:val="0000FF"/>
      <w:u w:val="single"/>
    </w:rPr>
  </w:style>
  <w:style w:type="table" w:styleId="TableGrid">
    <w:name w:val="Table Grid"/>
    <w:basedOn w:val="TableNormal"/>
    <w:rsid w:val="00D65B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D65B74"/>
    <w:rPr>
      <w:sz w:val="16"/>
      <w:szCs w:val="16"/>
    </w:rPr>
  </w:style>
  <w:style w:type="paragraph" w:styleId="CommentText">
    <w:name w:val="annotation text"/>
    <w:basedOn w:val="Normal"/>
    <w:link w:val="CommentTextChar"/>
    <w:rsid w:val="00D65B74"/>
    <w:rPr>
      <w:sz w:val="20"/>
    </w:rPr>
  </w:style>
  <w:style w:type="character" w:customStyle="1" w:styleId="CommentTextChar">
    <w:name w:val="Comment Text Char"/>
    <w:basedOn w:val="DefaultParagraphFont"/>
    <w:link w:val="CommentText"/>
    <w:rsid w:val="00D65B74"/>
    <w:rPr>
      <w:rFonts w:ascii="Courier" w:hAnsi="Courier"/>
      <w:snapToGrid w:val="0"/>
    </w:rPr>
  </w:style>
  <w:style w:type="paragraph" w:styleId="CommentSubject">
    <w:name w:val="annotation subject"/>
    <w:basedOn w:val="CommentText"/>
    <w:next w:val="CommentText"/>
    <w:link w:val="CommentSubjectChar"/>
    <w:rsid w:val="00D65B74"/>
    <w:rPr>
      <w:b/>
      <w:bCs/>
    </w:rPr>
  </w:style>
  <w:style w:type="character" w:customStyle="1" w:styleId="CommentSubjectChar">
    <w:name w:val="Comment Subject Char"/>
    <w:basedOn w:val="CommentTextChar"/>
    <w:link w:val="CommentSubject"/>
    <w:rsid w:val="00D65B74"/>
    <w:rPr>
      <w:rFonts w:ascii="Courier" w:hAnsi="Courier"/>
      <w:b/>
      <w:bCs/>
      <w:snapToGrid w:val="0"/>
    </w:rPr>
  </w:style>
  <w:style w:type="paragraph" w:styleId="BalloonText">
    <w:name w:val="Balloon Text"/>
    <w:basedOn w:val="Normal"/>
    <w:link w:val="BalloonTextChar"/>
    <w:rsid w:val="00D65B74"/>
    <w:rPr>
      <w:rFonts w:ascii="Tahoma" w:hAnsi="Tahoma" w:cs="Tahoma"/>
      <w:sz w:val="16"/>
      <w:szCs w:val="16"/>
    </w:rPr>
  </w:style>
  <w:style w:type="character" w:customStyle="1" w:styleId="BalloonTextChar">
    <w:name w:val="Balloon Text Char"/>
    <w:basedOn w:val="DefaultParagraphFont"/>
    <w:link w:val="BalloonText"/>
    <w:rsid w:val="00D65B74"/>
    <w:rPr>
      <w:rFonts w:ascii="Tahoma" w:hAnsi="Tahoma" w:cs="Tahoma"/>
      <w:snapToGrid w:val="0"/>
      <w:sz w:val="16"/>
      <w:szCs w:val="16"/>
    </w:rPr>
  </w:style>
  <w:style w:type="character" w:styleId="Strong">
    <w:name w:val="Strong"/>
    <w:basedOn w:val="DefaultParagraphFont"/>
    <w:qFormat/>
    <w:rsid w:val="00355FC2"/>
    <w:rPr>
      <w:b/>
      <w:bCs/>
    </w:rPr>
  </w:style>
  <w:style w:type="character" w:customStyle="1" w:styleId="apple-converted-space">
    <w:name w:val="apple-converted-space"/>
    <w:basedOn w:val="DefaultParagraphFont"/>
    <w:rsid w:val="005F61B9"/>
  </w:style>
  <w:style w:type="character" w:styleId="UnresolvedMention">
    <w:name w:val="Unresolved Mention"/>
    <w:basedOn w:val="DefaultParagraphFont"/>
    <w:uiPriority w:val="99"/>
    <w:semiHidden/>
    <w:unhideWhenUsed/>
    <w:rsid w:val="007730E3"/>
    <w:rPr>
      <w:color w:val="605E5C"/>
      <w:shd w:val="clear" w:color="auto" w:fill="E1DFDD"/>
    </w:rPr>
  </w:style>
  <w:style w:type="paragraph" w:styleId="NormalWeb">
    <w:name w:val="Normal (Web)"/>
    <w:basedOn w:val="Normal"/>
    <w:uiPriority w:val="99"/>
    <w:semiHidden/>
    <w:unhideWhenUsed/>
    <w:rsid w:val="00B15430"/>
    <w:pPr>
      <w:widowControl/>
      <w:spacing w:before="100" w:beforeAutospacing="1" w:after="100" w:afterAutospacing="1"/>
    </w:pPr>
    <w:rPr>
      <w:rFonts w:ascii="Times New Roman" w:hAnsi="Times New Roman"/>
      <w:snapToGri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963496">
      <w:bodyDiv w:val="1"/>
      <w:marLeft w:val="0"/>
      <w:marRight w:val="0"/>
      <w:marTop w:val="0"/>
      <w:marBottom w:val="0"/>
      <w:divBdr>
        <w:top w:val="none" w:sz="0" w:space="0" w:color="auto"/>
        <w:left w:val="none" w:sz="0" w:space="0" w:color="auto"/>
        <w:bottom w:val="none" w:sz="0" w:space="0" w:color="auto"/>
        <w:right w:val="none" w:sz="0" w:space="0" w:color="auto"/>
      </w:divBdr>
    </w:div>
    <w:div w:id="133368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1812</Words>
  <Characters>10332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Biology 4060-6060, Field Ornithology</vt:lpstr>
    </vt:vector>
  </TitlesOfParts>
  <Company>University of Georgia</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Biology 4060-6060, Field Ornithology</dc:title>
  <dc:creator>Bob Cooper</dc:creator>
  <cp:lastModifiedBy>SONIA M HERNANDEZ</cp:lastModifiedBy>
  <cp:revision>6</cp:revision>
  <cp:lastPrinted>2021-09-29T16:49:00Z</cp:lastPrinted>
  <dcterms:created xsi:type="dcterms:W3CDTF">2021-10-21T16:44:00Z</dcterms:created>
  <dcterms:modified xsi:type="dcterms:W3CDTF">2022-01-10T15:18:00Z</dcterms:modified>
</cp:coreProperties>
</file>